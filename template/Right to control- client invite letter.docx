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7E015" w14:textId="77777777" w:rsidR="001B4ECC" w:rsidRPr="003639AB" w:rsidRDefault="001B4ECC">
      <w:pPr>
        <w:rPr>
          <w:rFonts w:cs="Arial"/>
          <w:sz w:val="20"/>
        </w:rPr>
      </w:pPr>
    </w:p>
    <w:p w14:paraId="711C6C94" w14:textId="77777777" w:rsidR="001B4ECC" w:rsidRPr="003639AB" w:rsidRDefault="001B4ECC">
      <w:pPr>
        <w:rPr>
          <w:rFonts w:cs="Arial"/>
          <w:sz w:val="20"/>
        </w:rPr>
      </w:pPr>
    </w:p>
    <w:p w14:paraId="6A7E59A2" w14:textId="77777777" w:rsidR="001B4ECC" w:rsidRPr="003639AB" w:rsidRDefault="001B4ECC" w:rsidP="006445E2">
      <w:pPr>
        <w:ind w:left="0"/>
        <w:rPr>
          <w:rFonts w:cs="Arial"/>
          <w:sz w:val="20"/>
        </w:rPr>
      </w:pPr>
    </w:p>
    <w:p w14:paraId="0C417D09" w14:textId="77777777" w:rsidR="001B4ECC" w:rsidRPr="004111EF" w:rsidRDefault="004111EF" w:rsidP="0086305C">
      <w:pPr>
        <w:ind w:left="0"/>
        <w:rPr>
          <w:rFonts w:cs="Arial"/>
          <w:color w:val="FF0000"/>
          <w:sz w:val="20"/>
        </w:rPr>
      </w:pPr>
      <w:r w:rsidRPr="004111EF">
        <w:rPr>
          <w:rFonts w:cs="Arial"/>
          <w:color w:val="FF0000"/>
          <w:sz w:val="20"/>
        </w:rPr>
        <w:t>(Date)</w:t>
      </w:r>
    </w:p>
    <w:p w14:paraId="47668C4C" w14:textId="77777777" w:rsidR="0020655D" w:rsidRDefault="0020655D" w:rsidP="0086305C">
      <w:pPr>
        <w:ind w:left="0"/>
        <w:rPr>
          <w:rFonts w:cs="Arial"/>
          <w:sz w:val="20"/>
        </w:rPr>
      </w:pPr>
    </w:p>
    <w:p w14:paraId="44212B22" w14:textId="77777777" w:rsidR="0020655D" w:rsidRDefault="0020655D" w:rsidP="0086305C">
      <w:pPr>
        <w:ind w:left="0"/>
        <w:rPr>
          <w:rFonts w:cs="Arial"/>
          <w:sz w:val="20"/>
        </w:rPr>
      </w:pPr>
    </w:p>
    <w:p w14:paraId="478083EE" w14:textId="77777777" w:rsidR="00055146" w:rsidRDefault="00204593" w:rsidP="0086305C">
      <w:pPr>
        <w:ind w:left="0"/>
        <w:rPr>
          <w:rFonts w:cs="Arial"/>
          <w:sz w:val="20"/>
        </w:rPr>
      </w:pPr>
      <w:r>
        <w:rPr>
          <w:rFonts w:cs="Arial"/>
          <w:sz w:val="20"/>
        </w:rPr>
        <w:t xml:space="preserve">To </w:t>
      </w:r>
    </w:p>
    <w:p w14:paraId="28520D5D" w14:textId="77777777" w:rsidR="00204593" w:rsidRPr="00AD4EAE" w:rsidRDefault="00204593" w:rsidP="0086305C">
      <w:pPr>
        <w:ind w:left="0"/>
        <w:rPr>
          <w:rFonts w:cs="Arial"/>
          <w:sz w:val="20"/>
        </w:rPr>
      </w:pPr>
    </w:p>
    <w:p w14:paraId="6ED782B2" w14:textId="77777777" w:rsidR="004111EF" w:rsidRDefault="004111EF" w:rsidP="003F1962">
      <w:pPr>
        <w:autoSpaceDE w:val="0"/>
        <w:autoSpaceDN w:val="0"/>
        <w:adjustRightInd w:val="0"/>
        <w:ind w:left="0"/>
        <w:rPr>
          <w:rFonts w:cs="Arial"/>
          <w:sz w:val="20"/>
        </w:rPr>
      </w:pPr>
      <w:r>
        <w:rPr>
          <w:rFonts w:cs="Arial"/>
          <w:sz w:val="20"/>
        </w:rPr>
        <w:t>Department of Homeland Security</w:t>
      </w:r>
    </w:p>
    <w:p w14:paraId="5CBDE5AB" w14:textId="77777777" w:rsidR="003F1962" w:rsidRPr="00A675E2" w:rsidRDefault="003F1962" w:rsidP="003F1962">
      <w:pPr>
        <w:autoSpaceDE w:val="0"/>
        <w:autoSpaceDN w:val="0"/>
        <w:adjustRightInd w:val="0"/>
        <w:ind w:left="0"/>
        <w:rPr>
          <w:rFonts w:cs="Arial"/>
          <w:sz w:val="20"/>
        </w:rPr>
      </w:pPr>
      <w:r w:rsidRPr="00A675E2">
        <w:rPr>
          <w:rFonts w:cs="Arial"/>
          <w:sz w:val="20"/>
        </w:rPr>
        <w:t xml:space="preserve">U.S Citizenship and Immigration Services </w:t>
      </w:r>
    </w:p>
    <w:p w14:paraId="7C20A676" w14:textId="77777777" w:rsidR="001B4ECC" w:rsidRPr="00AD4EAE" w:rsidRDefault="001B4ECC" w:rsidP="001D4601">
      <w:pPr>
        <w:ind w:left="0"/>
        <w:rPr>
          <w:rFonts w:cs="Arial"/>
          <w:sz w:val="20"/>
        </w:rPr>
      </w:pPr>
    </w:p>
    <w:p w14:paraId="0B9EF8CD" w14:textId="77777777" w:rsidR="001B4ECC" w:rsidRDefault="001B4ECC" w:rsidP="00D57116">
      <w:pPr>
        <w:ind w:left="0"/>
        <w:rPr>
          <w:rFonts w:cs="Arial"/>
          <w:color w:val="000000"/>
          <w:sz w:val="20"/>
        </w:rPr>
      </w:pPr>
    </w:p>
    <w:p w14:paraId="6CBB94BB" w14:textId="77777777" w:rsidR="002763A9" w:rsidRPr="00AD4EAE" w:rsidRDefault="002763A9" w:rsidP="00D57116">
      <w:pPr>
        <w:ind w:left="0"/>
        <w:rPr>
          <w:rFonts w:cs="Arial"/>
          <w:color w:val="000000"/>
          <w:sz w:val="20"/>
        </w:rPr>
      </w:pPr>
    </w:p>
    <w:p w14:paraId="7345B5FA" w14:textId="77777777" w:rsidR="001B4ECC" w:rsidRPr="00AD4EAE" w:rsidRDefault="001B4ECC" w:rsidP="000B6E60">
      <w:pPr>
        <w:pStyle w:val="BlockText"/>
        <w:ind w:left="0" w:right="0"/>
        <w:rPr>
          <w:szCs w:val="20"/>
        </w:rPr>
      </w:pPr>
      <w:r w:rsidRPr="00AD4EAE">
        <w:rPr>
          <w:szCs w:val="20"/>
        </w:rPr>
        <w:t>Dear Sir or Madam:</w:t>
      </w:r>
    </w:p>
    <w:p w14:paraId="54633553" w14:textId="77777777" w:rsidR="001B4ECC" w:rsidRPr="00AD4EAE" w:rsidRDefault="001B4ECC" w:rsidP="000B6E60">
      <w:pPr>
        <w:pStyle w:val="BlockText"/>
        <w:ind w:left="0" w:right="0"/>
        <w:rPr>
          <w:szCs w:val="20"/>
        </w:rPr>
      </w:pPr>
      <w:r w:rsidRPr="00AD4EAE">
        <w:rPr>
          <w:szCs w:val="20"/>
        </w:rPr>
        <w:t xml:space="preserve">   </w:t>
      </w:r>
    </w:p>
    <w:p w14:paraId="7D019494" w14:textId="77777777" w:rsidR="001B4ECC" w:rsidRPr="0020655D" w:rsidRDefault="00287F54" w:rsidP="00FB40E4">
      <w:pPr>
        <w:pStyle w:val="BlockText"/>
        <w:ind w:left="0" w:right="0"/>
        <w:rPr>
          <w:color w:val="000000"/>
          <w:szCs w:val="20"/>
        </w:rPr>
      </w:pPr>
      <w:r w:rsidRPr="0020655D">
        <w:rPr>
          <w:color w:val="000000"/>
        </w:rPr>
        <w:t>Wipro Limited USA</w:t>
      </w:r>
      <w:r w:rsidR="001D4601" w:rsidRPr="0020655D">
        <w:rPr>
          <w:color w:val="000000"/>
          <w:szCs w:val="20"/>
        </w:rPr>
        <w:t xml:space="preserve"> </w:t>
      </w:r>
      <w:r w:rsidR="001B4ECC" w:rsidRPr="0020655D">
        <w:rPr>
          <w:color w:val="000000"/>
          <w:szCs w:val="20"/>
        </w:rPr>
        <w:t xml:space="preserve">would like to request </w:t>
      </w:r>
      <w:r w:rsidR="00D37750" w:rsidRPr="0020655D">
        <w:rPr>
          <w:color w:val="FF0000"/>
        </w:rPr>
        <w:t>(</w:t>
      </w:r>
      <w:r w:rsidR="0020655D" w:rsidRPr="0020655D">
        <w:rPr>
          <w:color w:val="FF0000"/>
        </w:rPr>
        <w:t>Employee Name</w:t>
      </w:r>
      <w:r w:rsidR="00D37750" w:rsidRPr="0020655D">
        <w:rPr>
          <w:color w:val="FF0000"/>
        </w:rPr>
        <w:t>)</w:t>
      </w:r>
      <w:r w:rsidR="001B4ECC" w:rsidRPr="0020655D">
        <w:rPr>
          <w:color w:val="000000"/>
          <w:szCs w:val="20"/>
        </w:rPr>
        <w:t xml:space="preserve"> to continue work on the </w:t>
      </w:r>
      <w:r w:rsidR="001B4ECC" w:rsidRPr="0020655D">
        <w:rPr>
          <w:color w:val="FF0000"/>
          <w:szCs w:val="20"/>
        </w:rPr>
        <w:t>“</w:t>
      </w:r>
      <w:r w:rsidRPr="0020655D">
        <w:rPr>
          <w:color w:val="FF0000"/>
          <w:szCs w:val="20"/>
        </w:rPr>
        <w:t>(Client name with project)</w:t>
      </w:r>
      <w:r w:rsidRPr="0020655D">
        <w:rPr>
          <w:color w:val="000000"/>
          <w:szCs w:val="20"/>
        </w:rPr>
        <w:t>”</w:t>
      </w:r>
      <w:r w:rsidR="001B4ECC" w:rsidRPr="0020655D">
        <w:rPr>
          <w:color w:val="000000"/>
          <w:szCs w:val="20"/>
        </w:rPr>
        <w:t xml:space="preserve"> project at </w:t>
      </w:r>
      <w:r w:rsidR="00051503" w:rsidRPr="0020655D">
        <w:rPr>
          <w:color w:val="000000"/>
          <w:szCs w:val="20"/>
        </w:rPr>
        <w:t>Fremont</w:t>
      </w:r>
      <w:r w:rsidR="001D4601" w:rsidRPr="0020655D">
        <w:rPr>
          <w:color w:val="000000"/>
          <w:szCs w:val="20"/>
        </w:rPr>
        <w:t xml:space="preserve">, </w:t>
      </w:r>
      <w:r w:rsidR="00051503" w:rsidRPr="0020655D">
        <w:rPr>
          <w:color w:val="000000"/>
          <w:szCs w:val="20"/>
        </w:rPr>
        <w:t>C</w:t>
      </w:r>
      <w:r w:rsidR="001D4601" w:rsidRPr="0020655D">
        <w:rPr>
          <w:color w:val="000000"/>
          <w:szCs w:val="20"/>
        </w:rPr>
        <w:t>A</w:t>
      </w:r>
      <w:r w:rsidR="001B4ECC" w:rsidRPr="0020655D">
        <w:rPr>
          <w:szCs w:val="20"/>
        </w:rPr>
        <w:t xml:space="preserve">. </w:t>
      </w:r>
    </w:p>
    <w:p w14:paraId="40ADF364" w14:textId="77777777" w:rsidR="001B4ECC" w:rsidRPr="0020655D" w:rsidRDefault="001B4ECC" w:rsidP="00FB40E4">
      <w:pPr>
        <w:pStyle w:val="BlockText"/>
        <w:ind w:left="0" w:right="0"/>
        <w:rPr>
          <w:szCs w:val="20"/>
        </w:rPr>
      </w:pPr>
    </w:p>
    <w:p w14:paraId="6C5F2675" w14:textId="77777777" w:rsidR="001B4ECC" w:rsidRPr="0020655D" w:rsidRDefault="00D37750" w:rsidP="00FB40E4">
      <w:pPr>
        <w:pStyle w:val="BlockText"/>
        <w:ind w:left="0" w:right="0"/>
        <w:rPr>
          <w:szCs w:val="20"/>
        </w:rPr>
      </w:pPr>
      <w:r w:rsidRPr="0020655D">
        <w:rPr>
          <w:color w:val="FF0000"/>
        </w:rPr>
        <w:t>(</w:t>
      </w:r>
      <w:r w:rsidR="0020655D" w:rsidRPr="0020655D">
        <w:rPr>
          <w:color w:val="FF0000"/>
        </w:rPr>
        <w:t>Employee Name</w:t>
      </w:r>
      <w:r w:rsidRPr="0020655D">
        <w:rPr>
          <w:color w:val="FF0000"/>
        </w:rPr>
        <w:t>)</w:t>
      </w:r>
      <w:r w:rsidR="00A6332B" w:rsidRPr="0020655D">
        <w:t xml:space="preserve"> </w:t>
      </w:r>
      <w:r w:rsidR="001B4ECC" w:rsidRPr="0020655D">
        <w:rPr>
          <w:szCs w:val="20"/>
        </w:rPr>
        <w:t xml:space="preserve">is an employee of </w:t>
      </w:r>
      <w:r w:rsidR="00287F54" w:rsidRPr="0020655D">
        <w:rPr>
          <w:szCs w:val="20"/>
        </w:rPr>
        <w:t>Wipro</w:t>
      </w:r>
      <w:r w:rsidR="001B4ECC" w:rsidRPr="0020655D">
        <w:rPr>
          <w:szCs w:val="20"/>
        </w:rPr>
        <w:t xml:space="preserve"> </w:t>
      </w:r>
      <w:r w:rsidR="003F1962" w:rsidRPr="0020655D">
        <w:rPr>
          <w:szCs w:val="20"/>
        </w:rPr>
        <w:t>Limited</w:t>
      </w:r>
      <w:r w:rsidR="009F7012" w:rsidRPr="0020655D">
        <w:rPr>
          <w:szCs w:val="20"/>
        </w:rPr>
        <w:t xml:space="preserve"> </w:t>
      </w:r>
      <w:ins w:id="0" w:author="PR290486" w:date="2014-07-11T18:36:00Z">
        <w:r w:rsidR="0084347B">
          <w:rPr>
            <w:szCs w:val="20"/>
          </w:rPr>
          <w:t xml:space="preserve">and </w:t>
        </w:r>
      </w:ins>
      <w:del w:id="1" w:author="PR290486" w:date="2014-07-11T19:00:00Z">
        <w:r w:rsidR="009F7012" w:rsidRPr="0020655D" w:rsidDel="008D7173">
          <w:rPr>
            <w:szCs w:val="20"/>
          </w:rPr>
          <w:delText>h</w:delText>
        </w:r>
        <w:r w:rsidR="004A17FD" w:rsidRPr="0020655D" w:rsidDel="008D7173">
          <w:rPr>
            <w:szCs w:val="20"/>
          </w:rPr>
          <w:delText>is</w:delText>
        </w:r>
      </w:del>
      <w:ins w:id="2" w:author="PR290486" w:date="2014-07-11T19:00:00Z">
        <w:r w:rsidR="008D7173">
          <w:rPr>
            <w:szCs w:val="20"/>
          </w:rPr>
          <w:t xml:space="preserve">the </w:t>
        </w:r>
      </w:ins>
      <w:del w:id="3" w:author="PR290486" w:date="2014-07-11T19:00:00Z">
        <w:r w:rsidR="004A17FD" w:rsidRPr="0020655D" w:rsidDel="008D7173">
          <w:rPr>
            <w:szCs w:val="20"/>
          </w:rPr>
          <w:delText xml:space="preserve"> </w:delText>
        </w:r>
      </w:del>
      <w:r w:rsidR="001B4ECC" w:rsidRPr="0020655D">
        <w:rPr>
          <w:szCs w:val="20"/>
        </w:rPr>
        <w:t xml:space="preserve">work will be overseen by a manager from </w:t>
      </w:r>
      <w:r w:rsidR="00287F54" w:rsidRPr="0020655D">
        <w:rPr>
          <w:szCs w:val="20"/>
        </w:rPr>
        <w:t>Wipro Limited, USA</w:t>
      </w:r>
      <w:r w:rsidR="001B4ECC" w:rsidRPr="0020655D">
        <w:rPr>
          <w:szCs w:val="20"/>
        </w:rPr>
        <w:t xml:space="preserve"> and</w:t>
      </w:r>
      <w:r w:rsidR="00055146" w:rsidRPr="0020655D">
        <w:rPr>
          <w:szCs w:val="20"/>
        </w:rPr>
        <w:t xml:space="preserve"> </w:t>
      </w:r>
      <w:ins w:id="4" w:author="PR290486" w:date="2014-07-11T19:05:00Z">
        <w:r w:rsidR="008D7173">
          <w:rPr>
            <w:szCs w:val="20"/>
          </w:rPr>
          <w:t xml:space="preserve">the </w:t>
        </w:r>
      </w:ins>
      <w:del w:id="5" w:author="PR290486" w:date="2014-07-11T19:05:00Z">
        <w:r w:rsidR="00055146" w:rsidRPr="0020655D" w:rsidDel="008D7173">
          <w:rPr>
            <w:szCs w:val="20"/>
          </w:rPr>
          <w:delText>his</w:delText>
        </w:r>
        <w:r w:rsidR="001B4ECC" w:rsidRPr="0020655D" w:rsidDel="008D7173">
          <w:rPr>
            <w:szCs w:val="20"/>
          </w:rPr>
          <w:delText xml:space="preserve"> </w:delText>
        </w:r>
      </w:del>
      <w:r w:rsidR="001B4ECC" w:rsidRPr="0020655D">
        <w:rPr>
          <w:szCs w:val="20"/>
        </w:rPr>
        <w:t xml:space="preserve">pay and time will be administered by </w:t>
      </w:r>
      <w:r w:rsidR="00287F54" w:rsidRPr="0020655D">
        <w:rPr>
          <w:szCs w:val="20"/>
        </w:rPr>
        <w:t>Wipro Limited</w:t>
      </w:r>
      <w:r w:rsidR="001B4ECC" w:rsidRPr="0020655D">
        <w:rPr>
          <w:szCs w:val="20"/>
        </w:rPr>
        <w:t xml:space="preserve">. </w:t>
      </w:r>
    </w:p>
    <w:p w14:paraId="19533C42" w14:textId="77777777" w:rsidR="001B4ECC" w:rsidRPr="0020655D" w:rsidRDefault="001B4ECC" w:rsidP="00FB40E4">
      <w:pPr>
        <w:pStyle w:val="BlockText"/>
        <w:ind w:left="0" w:right="0"/>
        <w:rPr>
          <w:szCs w:val="20"/>
        </w:rPr>
      </w:pPr>
    </w:p>
    <w:p w14:paraId="293B7D3B" w14:textId="77777777" w:rsidR="001B4ECC" w:rsidRPr="0020655D" w:rsidRDefault="00D37750" w:rsidP="00FB40E4">
      <w:pPr>
        <w:pStyle w:val="BlockText"/>
        <w:ind w:left="0" w:right="0"/>
        <w:rPr>
          <w:szCs w:val="20"/>
        </w:rPr>
      </w:pPr>
      <w:r w:rsidRPr="0020655D">
        <w:rPr>
          <w:color w:val="FF0000"/>
        </w:rPr>
        <w:t>(</w:t>
      </w:r>
      <w:r w:rsidR="0020655D" w:rsidRPr="0020655D">
        <w:rPr>
          <w:color w:val="FF0000"/>
        </w:rPr>
        <w:t>Employee Name</w:t>
      </w:r>
      <w:r w:rsidRPr="0020655D">
        <w:rPr>
          <w:color w:val="FF0000"/>
        </w:rPr>
        <w:t>)</w:t>
      </w:r>
      <w:r w:rsidR="001B4ECC" w:rsidRPr="0020655D">
        <w:rPr>
          <w:szCs w:val="20"/>
        </w:rPr>
        <w:t xml:space="preserve">’s current and future assignments is to represent as a </w:t>
      </w:r>
      <w:r w:rsidRPr="0020655D">
        <w:rPr>
          <w:color w:val="FF0000"/>
          <w:szCs w:val="20"/>
        </w:rPr>
        <w:t>(Please provide your LCA Job title)</w:t>
      </w:r>
      <w:r w:rsidR="001B4ECC" w:rsidRPr="0020655D">
        <w:rPr>
          <w:szCs w:val="20"/>
        </w:rPr>
        <w:t xml:space="preserve"> </w:t>
      </w:r>
      <w:r w:rsidR="00BC1D80" w:rsidRPr="0020655D">
        <w:rPr>
          <w:szCs w:val="20"/>
        </w:rPr>
        <w:t xml:space="preserve">and </w:t>
      </w:r>
      <w:del w:id="6" w:author="PR290486" w:date="2014-07-11T19:05:00Z">
        <w:r w:rsidR="00BC1D80" w:rsidRPr="0020655D" w:rsidDel="000E5245">
          <w:rPr>
            <w:szCs w:val="20"/>
          </w:rPr>
          <w:delText xml:space="preserve">he </w:delText>
        </w:r>
      </w:del>
      <w:r w:rsidR="00BC1D80" w:rsidRPr="0020655D">
        <w:rPr>
          <w:szCs w:val="20"/>
        </w:rPr>
        <w:t xml:space="preserve">will </w:t>
      </w:r>
      <w:r w:rsidR="001B4ECC" w:rsidRPr="0020655D">
        <w:rPr>
          <w:szCs w:val="20"/>
        </w:rPr>
        <w:t>ensure the smooth implementation of the application addressing all the technical, functional and production deployment issues and effectively communicate with the business team for issue resolution during UAT, production deployment and production issues.</w:t>
      </w:r>
      <w:r w:rsidR="00055146" w:rsidRPr="0020655D">
        <w:rPr>
          <w:szCs w:val="20"/>
        </w:rPr>
        <w:t xml:space="preserve"> </w:t>
      </w:r>
      <w:ins w:id="7" w:author="PR290486" w:date="2014-07-11T19:06:00Z">
        <w:r w:rsidR="000E5245">
          <w:rPr>
            <w:szCs w:val="20"/>
          </w:rPr>
          <w:t xml:space="preserve">The </w:t>
        </w:r>
      </w:ins>
      <w:del w:id="8" w:author="PR290486" w:date="2014-07-11T18:37:00Z">
        <w:r w:rsidR="00055146" w:rsidRPr="0020655D" w:rsidDel="0084347B">
          <w:rPr>
            <w:szCs w:val="20"/>
          </w:rPr>
          <w:delText>h</w:delText>
        </w:r>
      </w:del>
      <w:del w:id="9" w:author="PR290486" w:date="2014-07-11T19:06:00Z">
        <w:r w:rsidR="00055146" w:rsidRPr="0020655D" w:rsidDel="000E5245">
          <w:rPr>
            <w:szCs w:val="20"/>
          </w:rPr>
          <w:delText>is</w:delText>
        </w:r>
        <w:r w:rsidR="001B4ECC" w:rsidRPr="0020655D" w:rsidDel="000E5245">
          <w:rPr>
            <w:szCs w:val="20"/>
          </w:rPr>
          <w:delText xml:space="preserve"> </w:delText>
        </w:r>
      </w:del>
      <w:r w:rsidR="001B4ECC" w:rsidRPr="0020655D">
        <w:rPr>
          <w:szCs w:val="20"/>
        </w:rPr>
        <w:t>cross functional and technical knowledge on the existing applications, Application/Systems Analysis and Solution designing capabilities, software development, testing, software configuration and release processes makes</w:t>
      </w:r>
      <w:r w:rsidR="00055146" w:rsidRPr="0020655D">
        <w:rPr>
          <w:szCs w:val="20"/>
        </w:rPr>
        <w:t xml:space="preserve"> </w:t>
      </w:r>
      <w:ins w:id="10" w:author="PR290486" w:date="2014-07-11T19:06:00Z">
        <w:r w:rsidR="000E5245">
          <w:rPr>
            <w:szCs w:val="20"/>
          </w:rPr>
          <w:t xml:space="preserve">(Employee name) </w:t>
        </w:r>
      </w:ins>
      <w:del w:id="11" w:author="PR290486" w:date="2014-07-11T19:07:00Z">
        <w:r w:rsidR="00055146" w:rsidRPr="0020655D" w:rsidDel="000E5245">
          <w:rPr>
            <w:szCs w:val="20"/>
          </w:rPr>
          <w:delText>hi</w:delText>
        </w:r>
      </w:del>
      <w:del w:id="12" w:author="PR290486" w:date="2014-07-11T18:41:00Z">
        <w:r w:rsidR="00055146" w:rsidRPr="0020655D" w:rsidDel="0084347B">
          <w:rPr>
            <w:szCs w:val="20"/>
          </w:rPr>
          <w:delText>s</w:delText>
        </w:r>
      </w:del>
      <w:r w:rsidR="001B4ECC" w:rsidRPr="0020655D">
        <w:rPr>
          <w:szCs w:val="20"/>
        </w:rPr>
        <w:t xml:space="preserve"> completely suitable for the role in the project. </w:t>
      </w:r>
    </w:p>
    <w:p w14:paraId="6A3FFE52" w14:textId="77777777" w:rsidR="001B4ECC" w:rsidRPr="0020655D" w:rsidRDefault="001B4ECC" w:rsidP="00FB40E4">
      <w:pPr>
        <w:pStyle w:val="BlockText"/>
        <w:ind w:left="0" w:right="0"/>
        <w:rPr>
          <w:szCs w:val="20"/>
        </w:rPr>
      </w:pPr>
    </w:p>
    <w:p w14:paraId="340C9157" w14:textId="77777777" w:rsidR="001B4ECC" w:rsidRPr="00AD4EAE" w:rsidRDefault="001B4ECC" w:rsidP="00FB40E4">
      <w:pPr>
        <w:pStyle w:val="BlockText"/>
        <w:ind w:left="0" w:right="0"/>
        <w:rPr>
          <w:szCs w:val="20"/>
        </w:rPr>
      </w:pPr>
      <w:r w:rsidRPr="0020655D">
        <w:rPr>
          <w:szCs w:val="20"/>
        </w:rPr>
        <w:t xml:space="preserve">The following are the activities that will be carried out by </w:t>
      </w:r>
      <w:r w:rsidR="004A17FD" w:rsidRPr="0020655D">
        <w:t xml:space="preserve">Mr. </w:t>
      </w:r>
      <w:r w:rsidR="00D37750" w:rsidRPr="0020655D">
        <w:rPr>
          <w:color w:val="FF0000"/>
        </w:rPr>
        <w:t>(</w:t>
      </w:r>
      <w:r w:rsidR="0020655D" w:rsidRPr="0020655D">
        <w:rPr>
          <w:color w:val="FF0000"/>
        </w:rPr>
        <w:t>Employee Name</w:t>
      </w:r>
      <w:r w:rsidR="00D37750" w:rsidRPr="0020655D">
        <w:rPr>
          <w:color w:val="FF0000"/>
        </w:rPr>
        <w:t>)</w:t>
      </w:r>
      <w:r w:rsidR="00287F54" w:rsidRPr="0020655D">
        <w:t xml:space="preserve"> </w:t>
      </w:r>
      <w:r w:rsidR="00287F54" w:rsidRPr="0020655D">
        <w:rPr>
          <w:szCs w:val="20"/>
        </w:rPr>
        <w:t>at</w:t>
      </w:r>
      <w:r w:rsidRPr="0020655D">
        <w:rPr>
          <w:szCs w:val="20"/>
        </w:rPr>
        <w:t xml:space="preserve"> </w:t>
      </w:r>
      <w:r w:rsidR="00287F54" w:rsidRPr="0020655D">
        <w:rPr>
          <w:color w:val="000000"/>
        </w:rPr>
        <w:t>(</w:t>
      </w:r>
      <w:r w:rsidR="00287F54" w:rsidRPr="0020655D">
        <w:rPr>
          <w:color w:val="FF0000"/>
        </w:rPr>
        <w:t>Client Name &amp; Address</w:t>
      </w:r>
      <w:r w:rsidR="00287F54" w:rsidRPr="0020655D">
        <w:rPr>
          <w:color w:val="000000"/>
        </w:rPr>
        <w:t xml:space="preserve">) </w:t>
      </w:r>
      <w:r w:rsidRPr="0020655D">
        <w:rPr>
          <w:szCs w:val="20"/>
        </w:rPr>
        <w:t>t</w:t>
      </w:r>
      <w:r w:rsidRPr="00AD4EAE">
        <w:rPr>
          <w:szCs w:val="20"/>
        </w:rPr>
        <w:t xml:space="preserve">ill </w:t>
      </w:r>
      <w:r w:rsidR="002763A9">
        <w:rPr>
          <w:szCs w:val="20"/>
        </w:rPr>
        <w:t>09/0</w:t>
      </w:r>
      <w:r w:rsidR="00051503">
        <w:rPr>
          <w:szCs w:val="20"/>
        </w:rPr>
        <w:t>2</w:t>
      </w:r>
      <w:r w:rsidR="002763A9">
        <w:rPr>
          <w:szCs w:val="20"/>
        </w:rPr>
        <w:t>/</w:t>
      </w:r>
      <w:proofErr w:type="gramStart"/>
      <w:r w:rsidR="002763A9">
        <w:rPr>
          <w:szCs w:val="20"/>
        </w:rPr>
        <w:t>201</w:t>
      </w:r>
      <w:r w:rsidR="00D33873">
        <w:rPr>
          <w:szCs w:val="20"/>
        </w:rPr>
        <w:t>6</w:t>
      </w:r>
      <w:ins w:id="13" w:author="PR290486" w:date="2014-07-11T18:41:00Z">
        <w:r w:rsidR="0084347B">
          <w:rPr>
            <w:szCs w:val="20"/>
          </w:rPr>
          <w:t xml:space="preserve"> </w:t>
        </w:r>
      </w:ins>
      <w:r w:rsidRPr="00AD4EAE">
        <w:rPr>
          <w:szCs w:val="20"/>
        </w:rPr>
        <w:t>.</w:t>
      </w:r>
      <w:proofErr w:type="gramEnd"/>
      <w:r w:rsidR="00055146">
        <w:rPr>
          <w:szCs w:val="20"/>
        </w:rPr>
        <w:t xml:space="preserve"> </w:t>
      </w:r>
      <w:ins w:id="14" w:author="PR290486" w:date="2014-07-11T19:08:00Z">
        <w:r w:rsidR="00267876">
          <w:rPr>
            <w:szCs w:val="20"/>
          </w:rPr>
          <w:t xml:space="preserve">(Employee name) </w:t>
        </w:r>
      </w:ins>
      <w:del w:id="15" w:author="PR290486" w:date="2014-07-11T19:08:00Z">
        <w:r w:rsidR="00055146" w:rsidDel="00267876">
          <w:rPr>
            <w:szCs w:val="20"/>
          </w:rPr>
          <w:delText>He</w:delText>
        </w:r>
        <w:r w:rsidRPr="00AD4EAE" w:rsidDel="00267876">
          <w:rPr>
            <w:szCs w:val="20"/>
          </w:rPr>
          <w:delText xml:space="preserve"> would be</w:delText>
        </w:r>
      </w:del>
      <w:ins w:id="16" w:author="PR290486" w:date="2014-07-11T19:08:00Z">
        <w:r w:rsidR="00267876">
          <w:rPr>
            <w:szCs w:val="20"/>
          </w:rPr>
          <w:t xml:space="preserve">is </w:t>
        </w:r>
      </w:ins>
      <w:del w:id="17" w:author="PR290486" w:date="2014-07-11T19:08:00Z">
        <w:r w:rsidRPr="00AD4EAE" w:rsidDel="00267876">
          <w:rPr>
            <w:szCs w:val="20"/>
          </w:rPr>
          <w:delText xml:space="preserve"> </w:delText>
        </w:r>
      </w:del>
      <w:r w:rsidRPr="00AD4EAE">
        <w:rPr>
          <w:szCs w:val="20"/>
        </w:rPr>
        <w:t>responsible for</w:t>
      </w:r>
      <w:r w:rsidR="0020655D">
        <w:rPr>
          <w:szCs w:val="20"/>
        </w:rPr>
        <w:t xml:space="preserve"> (</w:t>
      </w:r>
      <w:r w:rsidR="0020655D" w:rsidRPr="0020655D">
        <w:rPr>
          <w:color w:val="FF0000"/>
          <w:szCs w:val="20"/>
        </w:rPr>
        <w:t>Below details are sample reference for you. Please update your</w:t>
      </w:r>
      <w:r w:rsidR="0020655D">
        <w:rPr>
          <w:color w:val="FF0000"/>
          <w:szCs w:val="20"/>
        </w:rPr>
        <w:t xml:space="preserve"> detailed onsite roles </w:t>
      </w:r>
      <w:r w:rsidR="004111EF">
        <w:rPr>
          <w:color w:val="FF0000"/>
          <w:szCs w:val="20"/>
        </w:rPr>
        <w:t xml:space="preserve">and responsibilities </w:t>
      </w:r>
      <w:r w:rsidR="0020655D">
        <w:rPr>
          <w:color w:val="FF0000"/>
          <w:szCs w:val="20"/>
        </w:rPr>
        <w:t>as per the below format</w:t>
      </w:r>
      <w:r w:rsidR="0020655D" w:rsidRPr="0020655D">
        <w:rPr>
          <w:color w:val="FF0000"/>
          <w:szCs w:val="20"/>
        </w:rPr>
        <w:t>)</w:t>
      </w:r>
    </w:p>
    <w:p w14:paraId="6130929E" w14:textId="77777777" w:rsidR="001B4ECC" w:rsidRPr="00AD4EAE" w:rsidRDefault="001B4ECC" w:rsidP="00FB40E4">
      <w:pPr>
        <w:tabs>
          <w:tab w:val="left" w:pos="9000"/>
        </w:tabs>
        <w:ind w:right="4586"/>
        <w:jc w:val="both"/>
        <w:rPr>
          <w:rFonts w:cs="Arial"/>
          <w:color w:val="000000"/>
          <w:sz w:val="20"/>
        </w:rPr>
      </w:pPr>
    </w:p>
    <w:p w14:paraId="1F759356" w14:textId="77777777" w:rsidR="002763A9" w:rsidRPr="0020655D" w:rsidRDefault="002763A9" w:rsidP="002763A9">
      <w:pPr>
        <w:numPr>
          <w:ilvl w:val="0"/>
          <w:numId w:val="39"/>
        </w:numPr>
        <w:rPr>
          <w:color w:val="FF0000"/>
          <w:sz w:val="20"/>
        </w:rPr>
      </w:pPr>
      <w:r w:rsidRPr="0020655D">
        <w:rPr>
          <w:color w:val="FF0000"/>
          <w:sz w:val="20"/>
        </w:rPr>
        <w:t>Understanding the business requirements and functional specifications of the client module</w:t>
      </w:r>
    </w:p>
    <w:p w14:paraId="7CA21F35" w14:textId="77777777" w:rsidR="00BA7354" w:rsidRPr="0020655D" w:rsidRDefault="00D7283E" w:rsidP="002763A9">
      <w:pPr>
        <w:numPr>
          <w:ilvl w:val="0"/>
          <w:numId w:val="39"/>
        </w:numPr>
        <w:rPr>
          <w:color w:val="FF0000"/>
          <w:sz w:val="20"/>
        </w:rPr>
      </w:pPr>
      <w:r w:rsidRPr="0020655D">
        <w:rPr>
          <w:color w:val="FF0000"/>
          <w:sz w:val="20"/>
        </w:rPr>
        <w:t xml:space="preserve">Design and development </w:t>
      </w:r>
      <w:r w:rsidR="004A67D6" w:rsidRPr="0020655D">
        <w:rPr>
          <w:color w:val="FF0000"/>
          <w:sz w:val="20"/>
        </w:rPr>
        <w:t>standpoint for the development team</w:t>
      </w:r>
    </w:p>
    <w:p w14:paraId="729433B4" w14:textId="77777777" w:rsidR="004A67D6" w:rsidRPr="0020655D" w:rsidRDefault="004A67D6" w:rsidP="002763A9">
      <w:pPr>
        <w:numPr>
          <w:ilvl w:val="0"/>
          <w:numId w:val="39"/>
        </w:numPr>
        <w:rPr>
          <w:color w:val="FF0000"/>
          <w:sz w:val="20"/>
        </w:rPr>
      </w:pPr>
      <w:r w:rsidRPr="0020655D">
        <w:rPr>
          <w:color w:val="FF0000"/>
          <w:sz w:val="20"/>
        </w:rPr>
        <w:t xml:space="preserve">Prepare the templates for the functional </w:t>
      </w:r>
      <w:r w:rsidR="00F757D8" w:rsidRPr="0020655D">
        <w:rPr>
          <w:color w:val="FF0000"/>
          <w:sz w:val="20"/>
        </w:rPr>
        <w:t>specification</w:t>
      </w:r>
      <w:r w:rsidRPr="0020655D">
        <w:rPr>
          <w:color w:val="FF0000"/>
          <w:sz w:val="20"/>
        </w:rPr>
        <w:t xml:space="preserve"> review, </w:t>
      </w:r>
      <w:r w:rsidR="00F757D8" w:rsidRPr="0020655D">
        <w:rPr>
          <w:color w:val="FF0000"/>
          <w:sz w:val="20"/>
        </w:rPr>
        <w:t>technical</w:t>
      </w:r>
      <w:r w:rsidRPr="0020655D">
        <w:rPr>
          <w:color w:val="FF0000"/>
          <w:sz w:val="20"/>
        </w:rPr>
        <w:t xml:space="preserve"> specification, unit case</w:t>
      </w:r>
    </w:p>
    <w:p w14:paraId="3A907F8B" w14:textId="77777777" w:rsidR="00D7283E" w:rsidRPr="0020655D" w:rsidRDefault="00051503" w:rsidP="002763A9">
      <w:pPr>
        <w:numPr>
          <w:ilvl w:val="0"/>
          <w:numId w:val="39"/>
        </w:numPr>
        <w:rPr>
          <w:color w:val="FF0000"/>
          <w:sz w:val="20"/>
        </w:rPr>
      </w:pPr>
      <w:r w:rsidRPr="0020655D">
        <w:rPr>
          <w:color w:val="FF0000"/>
          <w:sz w:val="20"/>
        </w:rPr>
        <w:t xml:space="preserve">Designing and </w:t>
      </w:r>
      <w:r w:rsidR="00F757D8" w:rsidRPr="0020655D">
        <w:rPr>
          <w:color w:val="FF0000"/>
          <w:sz w:val="20"/>
        </w:rPr>
        <w:t>corresponding</w:t>
      </w:r>
      <w:r w:rsidRPr="0020655D">
        <w:rPr>
          <w:color w:val="FF0000"/>
          <w:sz w:val="20"/>
        </w:rPr>
        <w:t xml:space="preserve"> </w:t>
      </w:r>
      <w:r w:rsidR="00F757D8" w:rsidRPr="0020655D">
        <w:rPr>
          <w:color w:val="FF0000"/>
          <w:sz w:val="20"/>
        </w:rPr>
        <w:t>actuate</w:t>
      </w:r>
      <w:r w:rsidRPr="0020655D">
        <w:rPr>
          <w:color w:val="FF0000"/>
          <w:sz w:val="20"/>
        </w:rPr>
        <w:t xml:space="preserve"> report templates </w:t>
      </w:r>
    </w:p>
    <w:p w14:paraId="5479DAC6" w14:textId="77777777" w:rsidR="00051503" w:rsidRPr="0020655D" w:rsidRDefault="00051503" w:rsidP="002763A9">
      <w:pPr>
        <w:numPr>
          <w:ilvl w:val="0"/>
          <w:numId w:val="39"/>
        </w:numPr>
        <w:rPr>
          <w:color w:val="FF0000"/>
          <w:sz w:val="20"/>
        </w:rPr>
      </w:pPr>
      <w:r w:rsidRPr="0020655D">
        <w:rPr>
          <w:color w:val="FF0000"/>
          <w:sz w:val="20"/>
        </w:rPr>
        <w:t xml:space="preserve">Development of migrating actuate reports </w:t>
      </w:r>
    </w:p>
    <w:p w14:paraId="61CAD19E" w14:textId="77777777" w:rsidR="00051503" w:rsidRPr="0020655D" w:rsidRDefault="00051503" w:rsidP="002763A9">
      <w:pPr>
        <w:numPr>
          <w:ilvl w:val="0"/>
          <w:numId w:val="39"/>
        </w:numPr>
        <w:rPr>
          <w:color w:val="FF0000"/>
          <w:sz w:val="20"/>
        </w:rPr>
      </w:pPr>
      <w:r w:rsidRPr="0020655D">
        <w:rPr>
          <w:color w:val="FF0000"/>
          <w:sz w:val="20"/>
        </w:rPr>
        <w:t>Identify the process gaps and provide alternatives to the project team</w:t>
      </w:r>
    </w:p>
    <w:p w14:paraId="3CD8859F" w14:textId="77777777" w:rsidR="00BA7354" w:rsidRPr="0020655D" w:rsidRDefault="00BA7354" w:rsidP="002763A9">
      <w:pPr>
        <w:numPr>
          <w:ilvl w:val="0"/>
          <w:numId w:val="39"/>
        </w:numPr>
        <w:rPr>
          <w:color w:val="FF0000"/>
          <w:sz w:val="20"/>
        </w:rPr>
      </w:pPr>
      <w:r w:rsidRPr="0020655D">
        <w:rPr>
          <w:color w:val="FF0000"/>
          <w:sz w:val="20"/>
        </w:rPr>
        <w:t>Te</w:t>
      </w:r>
      <w:r w:rsidR="00C32BDF" w:rsidRPr="0020655D">
        <w:rPr>
          <w:color w:val="FF0000"/>
          <w:sz w:val="20"/>
        </w:rPr>
        <w:t>s</w:t>
      </w:r>
      <w:r w:rsidRPr="0020655D">
        <w:rPr>
          <w:color w:val="FF0000"/>
          <w:sz w:val="20"/>
        </w:rPr>
        <w:t xml:space="preserve">t planning for </w:t>
      </w:r>
      <w:r w:rsidR="00F757D8" w:rsidRPr="0020655D">
        <w:rPr>
          <w:color w:val="FF0000"/>
          <w:sz w:val="20"/>
        </w:rPr>
        <w:t>cumulative</w:t>
      </w:r>
      <w:r w:rsidRPr="0020655D">
        <w:rPr>
          <w:color w:val="FF0000"/>
          <w:sz w:val="20"/>
        </w:rPr>
        <w:t xml:space="preserve"> </w:t>
      </w:r>
      <w:r w:rsidR="00F757D8" w:rsidRPr="0020655D">
        <w:rPr>
          <w:color w:val="FF0000"/>
          <w:sz w:val="20"/>
        </w:rPr>
        <w:t>updates</w:t>
      </w:r>
      <w:r w:rsidRPr="0020655D">
        <w:rPr>
          <w:color w:val="FF0000"/>
          <w:sz w:val="20"/>
        </w:rPr>
        <w:t xml:space="preserve"> </w:t>
      </w:r>
    </w:p>
    <w:p w14:paraId="598AFBD4" w14:textId="77777777" w:rsidR="00BA7354" w:rsidRPr="0020655D" w:rsidRDefault="004A67D6" w:rsidP="002763A9">
      <w:pPr>
        <w:numPr>
          <w:ilvl w:val="0"/>
          <w:numId w:val="39"/>
        </w:numPr>
        <w:rPr>
          <w:color w:val="FF0000"/>
          <w:sz w:val="20"/>
        </w:rPr>
      </w:pPr>
      <w:r w:rsidRPr="0020655D">
        <w:rPr>
          <w:color w:val="FF0000"/>
          <w:sz w:val="20"/>
        </w:rPr>
        <w:t>Developing components for the expense module</w:t>
      </w:r>
    </w:p>
    <w:p w14:paraId="43EBD067" w14:textId="77777777" w:rsidR="004A67D6" w:rsidRPr="0020655D" w:rsidRDefault="004A67D6" w:rsidP="002763A9">
      <w:pPr>
        <w:numPr>
          <w:ilvl w:val="0"/>
          <w:numId w:val="39"/>
        </w:numPr>
        <w:rPr>
          <w:color w:val="FF0000"/>
          <w:sz w:val="20"/>
        </w:rPr>
      </w:pPr>
      <w:r w:rsidRPr="0020655D">
        <w:rPr>
          <w:color w:val="FF0000"/>
          <w:sz w:val="20"/>
        </w:rPr>
        <w:t>Generating proxies and buddy testing and peer code review</w:t>
      </w:r>
    </w:p>
    <w:p w14:paraId="48A6D7D5" w14:textId="77777777" w:rsidR="005B31B3" w:rsidRPr="0020655D" w:rsidRDefault="005B31B3" w:rsidP="002763A9">
      <w:pPr>
        <w:numPr>
          <w:ilvl w:val="0"/>
          <w:numId w:val="39"/>
        </w:numPr>
        <w:rPr>
          <w:color w:val="FF0000"/>
          <w:sz w:val="20"/>
        </w:rPr>
      </w:pPr>
      <w:r w:rsidRPr="0020655D">
        <w:rPr>
          <w:color w:val="FF0000"/>
          <w:sz w:val="20"/>
        </w:rPr>
        <w:t>Prepare the templates for the functional specification review, technical specifications, unit test ca</w:t>
      </w:r>
      <w:r w:rsidR="004A67D6" w:rsidRPr="0020655D">
        <w:rPr>
          <w:color w:val="FF0000"/>
          <w:sz w:val="20"/>
        </w:rPr>
        <w:t>s</w:t>
      </w:r>
      <w:r w:rsidRPr="0020655D">
        <w:rPr>
          <w:color w:val="FF0000"/>
          <w:sz w:val="20"/>
        </w:rPr>
        <w:t xml:space="preserve">e, string test case, </w:t>
      </w:r>
      <w:proofErr w:type="gramStart"/>
      <w:r w:rsidRPr="0020655D">
        <w:rPr>
          <w:color w:val="FF0000"/>
          <w:sz w:val="20"/>
        </w:rPr>
        <w:t>etc..</w:t>
      </w:r>
      <w:proofErr w:type="gramEnd"/>
    </w:p>
    <w:p w14:paraId="43B2ED1B" w14:textId="77777777" w:rsidR="005B31B3" w:rsidRPr="0020655D" w:rsidRDefault="00BA7354" w:rsidP="002763A9">
      <w:pPr>
        <w:numPr>
          <w:ilvl w:val="0"/>
          <w:numId w:val="39"/>
        </w:numPr>
        <w:rPr>
          <w:color w:val="FF0000"/>
          <w:sz w:val="20"/>
        </w:rPr>
      </w:pPr>
      <w:r w:rsidRPr="0020655D">
        <w:rPr>
          <w:color w:val="FF0000"/>
          <w:sz w:val="20"/>
        </w:rPr>
        <w:t>B</w:t>
      </w:r>
      <w:r w:rsidR="005B31B3" w:rsidRPr="0020655D">
        <w:rPr>
          <w:color w:val="FF0000"/>
          <w:sz w:val="20"/>
        </w:rPr>
        <w:t xml:space="preserve">uild functional specification </w:t>
      </w:r>
      <w:r w:rsidRPr="0020655D">
        <w:rPr>
          <w:color w:val="FF0000"/>
          <w:sz w:val="20"/>
        </w:rPr>
        <w:t>and d</w:t>
      </w:r>
      <w:r w:rsidR="005B31B3" w:rsidRPr="0020655D">
        <w:rPr>
          <w:color w:val="FF0000"/>
          <w:sz w:val="20"/>
        </w:rPr>
        <w:t xml:space="preserve">evelop technical specification </w:t>
      </w:r>
      <w:r w:rsidR="00902FEA" w:rsidRPr="0020655D">
        <w:rPr>
          <w:color w:val="FF0000"/>
          <w:sz w:val="20"/>
        </w:rPr>
        <w:t>and f</w:t>
      </w:r>
      <w:r w:rsidR="005B31B3" w:rsidRPr="0020655D">
        <w:rPr>
          <w:color w:val="FF0000"/>
          <w:sz w:val="20"/>
        </w:rPr>
        <w:t>unctional and technical specification review</w:t>
      </w:r>
    </w:p>
    <w:p w14:paraId="423EFFC6" w14:textId="77777777" w:rsidR="005B31B3" w:rsidRPr="0020655D" w:rsidRDefault="005B31B3" w:rsidP="002763A9">
      <w:pPr>
        <w:numPr>
          <w:ilvl w:val="0"/>
          <w:numId w:val="39"/>
        </w:numPr>
        <w:rPr>
          <w:color w:val="FF0000"/>
          <w:sz w:val="20"/>
        </w:rPr>
      </w:pPr>
      <w:r w:rsidRPr="0020655D">
        <w:rPr>
          <w:color w:val="FF0000"/>
          <w:sz w:val="20"/>
        </w:rPr>
        <w:t xml:space="preserve">Interface development and complete design, build, test and deploy phase </w:t>
      </w:r>
    </w:p>
    <w:p w14:paraId="2B2043A2" w14:textId="089AD79F" w:rsidR="00525C13" w:rsidRPr="00525C13" w:rsidRDefault="00525C13" w:rsidP="00525C13">
      <w:pPr>
        <w:ind w:left="360"/>
        <w:rPr>
          <w:ins w:id="18" w:author="Anusree Ashok Kumar (Application Management Group)" w:date="2017-08-08T14:54:00Z"/>
          <w:color w:val="FF0000"/>
          <w:sz w:val="20"/>
          <w:rPrChange w:id="19" w:author="Anusree Ashok Kumar (Application Management Group)" w:date="2017-08-08T14:54:00Z">
            <w:rPr>
              <w:ins w:id="20" w:author="Anusree Ashok Kumar (Application Management Group)" w:date="2017-08-08T14:54:00Z"/>
              <w:color w:val="FF0000"/>
              <w:sz w:val="20"/>
            </w:rPr>
          </w:rPrChange>
        </w:rPr>
        <w:pPrChange w:id="21" w:author="Anusree Ashok Kumar (Application Management Group)" w:date="2017-08-08T14:54:00Z">
          <w:pPr>
            <w:numPr>
              <w:numId w:val="39"/>
            </w:numPr>
            <w:ind w:left="360" w:hanging="360"/>
          </w:pPr>
        </w:pPrChange>
      </w:pPr>
      <w:bookmarkStart w:id="22" w:name="_GoBack"/>
      <w:bookmarkEnd w:id="22"/>
    </w:p>
    <w:p w14:paraId="05E7160A" w14:textId="3AA37084" w:rsidR="004A67D6" w:rsidRPr="0020655D" w:rsidRDefault="004A67D6" w:rsidP="002763A9">
      <w:pPr>
        <w:numPr>
          <w:ilvl w:val="0"/>
          <w:numId w:val="39"/>
        </w:numPr>
        <w:rPr>
          <w:color w:val="FF0000"/>
          <w:sz w:val="20"/>
        </w:rPr>
      </w:pPr>
      <w:r w:rsidRPr="0020655D">
        <w:rPr>
          <w:color w:val="FF0000"/>
          <w:sz w:val="20"/>
        </w:rPr>
        <w:t>Preparation of PDM and LDM</w:t>
      </w:r>
    </w:p>
    <w:p w14:paraId="0D453F93" w14:textId="77777777" w:rsidR="005B31B3" w:rsidRPr="0020655D" w:rsidRDefault="005B31B3" w:rsidP="002763A9">
      <w:pPr>
        <w:numPr>
          <w:ilvl w:val="0"/>
          <w:numId w:val="39"/>
        </w:numPr>
        <w:rPr>
          <w:color w:val="FF0000"/>
          <w:sz w:val="20"/>
        </w:rPr>
      </w:pPr>
      <w:r w:rsidRPr="0020655D">
        <w:rPr>
          <w:color w:val="FF0000"/>
          <w:sz w:val="20"/>
        </w:rPr>
        <w:t xml:space="preserve">Technical assistance from design and development standpoint </w:t>
      </w:r>
    </w:p>
    <w:p w14:paraId="34A497E3" w14:textId="77777777" w:rsidR="002763A9" w:rsidRPr="0020655D" w:rsidRDefault="002763A9" w:rsidP="002763A9">
      <w:pPr>
        <w:numPr>
          <w:ilvl w:val="0"/>
          <w:numId w:val="39"/>
        </w:numPr>
        <w:rPr>
          <w:color w:val="FF0000"/>
          <w:sz w:val="20"/>
        </w:rPr>
      </w:pPr>
      <w:r w:rsidRPr="0020655D">
        <w:rPr>
          <w:color w:val="FF0000"/>
          <w:sz w:val="20"/>
        </w:rPr>
        <w:t xml:space="preserve">Documenting the test case scenario steps followed for various tasks for specific module </w:t>
      </w:r>
    </w:p>
    <w:p w14:paraId="29639CC2" w14:textId="77777777" w:rsidR="002763A9" w:rsidRPr="0020655D" w:rsidRDefault="002763A9" w:rsidP="00C0300D">
      <w:pPr>
        <w:numPr>
          <w:ilvl w:val="0"/>
          <w:numId w:val="38"/>
        </w:numPr>
        <w:jc w:val="both"/>
        <w:rPr>
          <w:color w:val="FF0000"/>
          <w:sz w:val="20"/>
        </w:rPr>
      </w:pPr>
      <w:r w:rsidRPr="0020655D">
        <w:rPr>
          <w:color w:val="FF0000"/>
          <w:sz w:val="20"/>
        </w:rPr>
        <w:t>Planning the test activities and preparation of test scenarios as per customer requirements</w:t>
      </w:r>
    </w:p>
    <w:p w14:paraId="6D818847" w14:textId="77777777" w:rsidR="002763A9" w:rsidRPr="0020655D" w:rsidRDefault="002763A9" w:rsidP="001D4601">
      <w:pPr>
        <w:pStyle w:val="ListParagraph"/>
        <w:numPr>
          <w:ilvl w:val="0"/>
          <w:numId w:val="36"/>
        </w:numPr>
        <w:ind w:left="360"/>
        <w:contextualSpacing/>
        <w:jc w:val="both"/>
        <w:rPr>
          <w:rFonts w:cs="Arial"/>
          <w:color w:val="FF0000"/>
          <w:sz w:val="20"/>
          <w:lang w:val="en-IN"/>
        </w:rPr>
      </w:pPr>
      <w:r w:rsidRPr="0020655D">
        <w:rPr>
          <w:rFonts w:cs="Arial"/>
          <w:color w:val="FF0000"/>
          <w:sz w:val="20"/>
          <w:lang w:val="en-IN"/>
        </w:rPr>
        <w:lastRenderedPageBreak/>
        <w:t>C</w:t>
      </w:r>
      <w:r w:rsidR="001D4601" w:rsidRPr="0020655D">
        <w:rPr>
          <w:rFonts w:cs="Arial"/>
          <w:color w:val="FF0000"/>
          <w:sz w:val="20"/>
          <w:lang w:val="en-IN"/>
        </w:rPr>
        <w:t xml:space="preserve">ustomization of various applications / reports and implementation of selected business model. </w:t>
      </w:r>
    </w:p>
    <w:p w14:paraId="1D5608C7" w14:textId="77777777" w:rsidR="002763A9" w:rsidRPr="0020655D" w:rsidRDefault="002763A9" w:rsidP="001D4601">
      <w:pPr>
        <w:pStyle w:val="ListParagraph"/>
        <w:numPr>
          <w:ilvl w:val="0"/>
          <w:numId w:val="36"/>
        </w:numPr>
        <w:ind w:left="360"/>
        <w:contextualSpacing/>
        <w:jc w:val="both"/>
        <w:rPr>
          <w:rFonts w:cs="Arial"/>
          <w:color w:val="FF0000"/>
          <w:sz w:val="20"/>
          <w:lang w:val="en-IN"/>
        </w:rPr>
      </w:pPr>
      <w:r w:rsidRPr="0020655D">
        <w:rPr>
          <w:rFonts w:cs="Arial"/>
          <w:color w:val="FF0000"/>
          <w:sz w:val="20"/>
          <w:lang w:val="en-IN"/>
        </w:rPr>
        <w:t>M</w:t>
      </w:r>
      <w:r w:rsidR="001D4601" w:rsidRPr="0020655D">
        <w:rPr>
          <w:rFonts w:cs="Arial"/>
          <w:color w:val="FF0000"/>
          <w:sz w:val="20"/>
          <w:lang w:val="en-IN"/>
        </w:rPr>
        <w:t>ake additional setups to implement new business processes, develop integration test scripts to repair business flow</w:t>
      </w:r>
    </w:p>
    <w:p w14:paraId="089B6CE0" w14:textId="77777777" w:rsidR="002763A9" w:rsidRPr="0020655D" w:rsidRDefault="002763A9" w:rsidP="001D4601">
      <w:pPr>
        <w:pStyle w:val="ListParagraph"/>
        <w:numPr>
          <w:ilvl w:val="0"/>
          <w:numId w:val="36"/>
        </w:numPr>
        <w:ind w:left="360"/>
        <w:contextualSpacing/>
        <w:jc w:val="both"/>
        <w:rPr>
          <w:rFonts w:cs="Arial"/>
          <w:color w:val="FF0000"/>
          <w:sz w:val="20"/>
          <w:lang w:val="en-IN"/>
        </w:rPr>
      </w:pPr>
      <w:r w:rsidRPr="0020655D">
        <w:rPr>
          <w:rFonts w:cs="Arial"/>
          <w:color w:val="FF0000"/>
          <w:sz w:val="20"/>
          <w:lang w:val="en-IN"/>
        </w:rPr>
        <w:t>D</w:t>
      </w:r>
      <w:r w:rsidR="001D4601" w:rsidRPr="0020655D">
        <w:rPr>
          <w:rFonts w:cs="Arial"/>
          <w:color w:val="FF0000"/>
          <w:sz w:val="20"/>
          <w:lang w:val="en-IN"/>
        </w:rPr>
        <w:t xml:space="preserve">efine test data for integration testing from legacy deport repair process and carry out system study/functional set-up of various modules, </w:t>
      </w:r>
    </w:p>
    <w:p w14:paraId="4DAC71CA" w14:textId="77777777" w:rsidR="002763A9" w:rsidRPr="0020655D" w:rsidRDefault="002763A9" w:rsidP="001D4601">
      <w:pPr>
        <w:pStyle w:val="ListParagraph"/>
        <w:numPr>
          <w:ilvl w:val="0"/>
          <w:numId w:val="36"/>
        </w:numPr>
        <w:ind w:left="360"/>
        <w:contextualSpacing/>
        <w:jc w:val="both"/>
        <w:rPr>
          <w:rFonts w:cs="Arial"/>
          <w:color w:val="FF0000"/>
          <w:sz w:val="20"/>
          <w:lang w:val="en-IN"/>
        </w:rPr>
      </w:pPr>
      <w:r w:rsidRPr="0020655D">
        <w:rPr>
          <w:rFonts w:cs="Arial"/>
          <w:color w:val="FF0000"/>
          <w:sz w:val="20"/>
          <w:lang w:val="en-IN"/>
        </w:rPr>
        <w:t>F</w:t>
      </w:r>
      <w:r w:rsidR="001D4601" w:rsidRPr="0020655D">
        <w:rPr>
          <w:rFonts w:cs="Arial"/>
          <w:color w:val="FF0000"/>
          <w:sz w:val="20"/>
          <w:lang w:val="en-IN"/>
        </w:rPr>
        <w:t>unctional analysis of specifications, tracking tickets arise from customers and resolving problems</w:t>
      </w:r>
    </w:p>
    <w:p w14:paraId="6B9636DC" w14:textId="77777777" w:rsidR="001D4601" w:rsidRPr="0020655D" w:rsidRDefault="002763A9" w:rsidP="001D4601">
      <w:pPr>
        <w:pStyle w:val="ListParagraph"/>
        <w:numPr>
          <w:ilvl w:val="0"/>
          <w:numId w:val="36"/>
        </w:numPr>
        <w:ind w:left="360"/>
        <w:contextualSpacing/>
        <w:jc w:val="both"/>
        <w:rPr>
          <w:rFonts w:cs="Arial"/>
          <w:color w:val="FF0000"/>
          <w:sz w:val="20"/>
          <w:lang w:val="en-IN"/>
        </w:rPr>
      </w:pPr>
      <w:r w:rsidRPr="0020655D">
        <w:rPr>
          <w:rFonts w:cs="Arial"/>
          <w:color w:val="FF0000"/>
          <w:sz w:val="20"/>
          <w:lang w:val="en-IN"/>
        </w:rPr>
        <w:t>I</w:t>
      </w:r>
      <w:r w:rsidR="001D4601" w:rsidRPr="0020655D">
        <w:rPr>
          <w:rFonts w:cs="Arial"/>
          <w:color w:val="FF0000"/>
          <w:sz w:val="20"/>
          <w:lang w:val="en-IN"/>
        </w:rPr>
        <w:t>dentify customer’s business flow and gap analysis, provide recommendations in key strategic areas involving competitor performance</w:t>
      </w:r>
    </w:p>
    <w:p w14:paraId="7CC38603" w14:textId="77777777" w:rsidR="00D7283E" w:rsidRPr="0020655D" w:rsidRDefault="002763A9" w:rsidP="001D4601">
      <w:pPr>
        <w:pStyle w:val="ListParagraph"/>
        <w:numPr>
          <w:ilvl w:val="0"/>
          <w:numId w:val="36"/>
        </w:numPr>
        <w:ind w:left="360"/>
        <w:contextualSpacing/>
        <w:jc w:val="both"/>
        <w:rPr>
          <w:rFonts w:cs="Arial"/>
          <w:color w:val="FF0000"/>
          <w:sz w:val="20"/>
          <w:lang w:val="en-IN"/>
        </w:rPr>
      </w:pPr>
      <w:r w:rsidRPr="0020655D">
        <w:rPr>
          <w:rFonts w:cs="Arial"/>
          <w:color w:val="FF0000"/>
          <w:sz w:val="20"/>
          <w:lang w:val="en-IN"/>
        </w:rPr>
        <w:t>D</w:t>
      </w:r>
      <w:r w:rsidR="001D4601" w:rsidRPr="0020655D">
        <w:rPr>
          <w:rFonts w:cs="Arial"/>
          <w:color w:val="FF0000"/>
          <w:sz w:val="20"/>
          <w:lang w:val="en-IN"/>
        </w:rPr>
        <w:t>esign, tracking and coordinating project activities to meet project deliverables</w:t>
      </w:r>
    </w:p>
    <w:p w14:paraId="73F91719" w14:textId="77777777" w:rsidR="001D4601" w:rsidRPr="0020655D" w:rsidRDefault="00D7283E" w:rsidP="001D4601">
      <w:pPr>
        <w:pStyle w:val="ListParagraph"/>
        <w:numPr>
          <w:ilvl w:val="0"/>
          <w:numId w:val="36"/>
        </w:numPr>
        <w:ind w:left="360"/>
        <w:contextualSpacing/>
        <w:jc w:val="both"/>
        <w:rPr>
          <w:rFonts w:cs="Arial"/>
          <w:color w:val="FF0000"/>
          <w:sz w:val="20"/>
          <w:lang w:val="en-IN"/>
        </w:rPr>
      </w:pPr>
      <w:r w:rsidRPr="0020655D">
        <w:rPr>
          <w:rFonts w:cs="Arial"/>
          <w:color w:val="FF0000"/>
          <w:sz w:val="20"/>
          <w:lang w:val="en-IN"/>
        </w:rPr>
        <w:t>D</w:t>
      </w:r>
      <w:r w:rsidR="001D4601" w:rsidRPr="0020655D">
        <w:rPr>
          <w:rFonts w:cs="Arial"/>
          <w:color w:val="FF0000"/>
          <w:sz w:val="20"/>
          <w:lang w:val="en-IN"/>
        </w:rPr>
        <w:t xml:space="preserve">evelop enhancements, system documentation, and production support and implement procedures for quality improvement and development. </w:t>
      </w:r>
    </w:p>
    <w:p w14:paraId="35F81D95" w14:textId="77777777" w:rsidR="00CB2A1A" w:rsidRPr="0020655D" w:rsidRDefault="00CB2A1A" w:rsidP="001D4601">
      <w:pPr>
        <w:pStyle w:val="ListParagraph"/>
        <w:numPr>
          <w:ilvl w:val="0"/>
          <w:numId w:val="36"/>
        </w:numPr>
        <w:ind w:left="360"/>
        <w:contextualSpacing/>
        <w:jc w:val="both"/>
        <w:rPr>
          <w:rFonts w:cs="Arial"/>
          <w:color w:val="FF0000"/>
          <w:sz w:val="20"/>
          <w:lang w:val="en-IN"/>
        </w:rPr>
      </w:pPr>
      <w:r w:rsidRPr="0020655D">
        <w:rPr>
          <w:rFonts w:cs="Arial"/>
          <w:color w:val="FF0000"/>
          <w:sz w:val="20"/>
          <w:lang w:val="en-IN"/>
        </w:rPr>
        <w:t>Implement exception handling</w:t>
      </w:r>
      <w:r w:rsidR="004A67D6" w:rsidRPr="0020655D">
        <w:rPr>
          <w:rFonts w:cs="Arial"/>
          <w:color w:val="FF0000"/>
          <w:sz w:val="20"/>
          <w:lang w:val="en-IN"/>
        </w:rPr>
        <w:t xml:space="preserve">, </w:t>
      </w:r>
      <w:proofErr w:type="gramStart"/>
      <w:r w:rsidRPr="0020655D">
        <w:rPr>
          <w:rFonts w:cs="Arial"/>
          <w:color w:val="FF0000"/>
          <w:sz w:val="20"/>
          <w:lang w:val="en-IN"/>
        </w:rPr>
        <w:t>Develop</w:t>
      </w:r>
      <w:proofErr w:type="gramEnd"/>
      <w:r w:rsidRPr="0020655D">
        <w:rPr>
          <w:rFonts w:cs="Arial"/>
          <w:color w:val="FF0000"/>
          <w:sz w:val="20"/>
          <w:lang w:val="en-IN"/>
        </w:rPr>
        <w:t xml:space="preserve"> code for data access and designing of user interface</w:t>
      </w:r>
    </w:p>
    <w:p w14:paraId="0A93AE94" w14:textId="77777777" w:rsidR="002763A9" w:rsidRPr="0020655D" w:rsidRDefault="002763A9" w:rsidP="001D4601">
      <w:pPr>
        <w:pStyle w:val="ListParagraph"/>
        <w:numPr>
          <w:ilvl w:val="0"/>
          <w:numId w:val="36"/>
        </w:numPr>
        <w:shd w:val="clear" w:color="auto" w:fill="FFFFFF"/>
        <w:ind w:left="360"/>
        <w:jc w:val="both"/>
        <w:rPr>
          <w:color w:val="FF0000"/>
          <w:sz w:val="20"/>
        </w:rPr>
      </w:pPr>
      <w:r w:rsidRPr="0020655D">
        <w:rPr>
          <w:rFonts w:cs="Arial"/>
          <w:color w:val="FF0000"/>
          <w:sz w:val="20"/>
        </w:rPr>
        <w:t>P</w:t>
      </w:r>
      <w:r w:rsidR="001D4601" w:rsidRPr="0020655D">
        <w:rPr>
          <w:rFonts w:cs="Arial"/>
          <w:color w:val="FF0000"/>
          <w:sz w:val="20"/>
        </w:rPr>
        <w:t>repare design documents, design patterns, prepare component design specification / feature design specification</w:t>
      </w:r>
      <w:r w:rsidRPr="0020655D">
        <w:rPr>
          <w:rFonts w:cs="Arial"/>
          <w:color w:val="FF0000"/>
          <w:sz w:val="20"/>
        </w:rPr>
        <w:t xml:space="preserve"> and </w:t>
      </w:r>
      <w:r w:rsidR="001D4601" w:rsidRPr="0020655D">
        <w:rPr>
          <w:rFonts w:cs="Arial"/>
          <w:color w:val="FF0000"/>
          <w:sz w:val="20"/>
        </w:rPr>
        <w:t>time estimation</w:t>
      </w:r>
    </w:p>
    <w:p w14:paraId="5E9D2840" w14:textId="77777777" w:rsidR="002763A9" w:rsidRPr="0020655D" w:rsidRDefault="002763A9" w:rsidP="001D4601">
      <w:pPr>
        <w:pStyle w:val="ListParagraph"/>
        <w:numPr>
          <w:ilvl w:val="0"/>
          <w:numId w:val="36"/>
        </w:numPr>
        <w:shd w:val="clear" w:color="auto" w:fill="FFFFFF"/>
        <w:ind w:left="360"/>
        <w:jc w:val="both"/>
        <w:rPr>
          <w:color w:val="FF0000"/>
          <w:sz w:val="20"/>
        </w:rPr>
      </w:pPr>
      <w:r w:rsidRPr="0020655D">
        <w:rPr>
          <w:rFonts w:cs="Arial"/>
          <w:color w:val="FF0000"/>
          <w:sz w:val="20"/>
        </w:rPr>
        <w:t>W</w:t>
      </w:r>
      <w:r w:rsidR="001D4601" w:rsidRPr="0020655D">
        <w:rPr>
          <w:rFonts w:cs="Arial"/>
          <w:color w:val="FF0000"/>
          <w:sz w:val="20"/>
        </w:rPr>
        <w:t>rite stored procedures, development of database scripts, triggering, review test cases / test procedures, unit / regression / integration testing of converted load module</w:t>
      </w:r>
    </w:p>
    <w:p w14:paraId="4E1DF9D6" w14:textId="77777777" w:rsidR="001D4601" w:rsidRPr="0020655D" w:rsidRDefault="002763A9" w:rsidP="002763A9">
      <w:pPr>
        <w:pStyle w:val="ListParagraph"/>
        <w:numPr>
          <w:ilvl w:val="0"/>
          <w:numId w:val="36"/>
        </w:numPr>
        <w:shd w:val="clear" w:color="auto" w:fill="FFFFFF"/>
        <w:ind w:left="360"/>
        <w:jc w:val="both"/>
        <w:rPr>
          <w:color w:val="FF0000"/>
          <w:sz w:val="20"/>
        </w:rPr>
      </w:pPr>
      <w:r w:rsidRPr="0020655D">
        <w:rPr>
          <w:rFonts w:cs="Arial"/>
          <w:color w:val="FF0000"/>
          <w:sz w:val="20"/>
        </w:rPr>
        <w:t>C</w:t>
      </w:r>
      <w:r w:rsidR="001D4601" w:rsidRPr="0020655D">
        <w:rPr>
          <w:rFonts w:cs="Arial"/>
          <w:color w:val="FF0000"/>
          <w:sz w:val="20"/>
        </w:rPr>
        <w:t>onstruct data conversion, enhancement, data acquisition</w:t>
      </w:r>
      <w:r w:rsidR="000D70BA" w:rsidRPr="0020655D">
        <w:rPr>
          <w:rFonts w:cs="Arial"/>
          <w:color w:val="FF0000"/>
          <w:sz w:val="20"/>
        </w:rPr>
        <w:t xml:space="preserve"> and </w:t>
      </w:r>
      <w:r w:rsidR="001D4601" w:rsidRPr="0020655D">
        <w:rPr>
          <w:rFonts w:cs="Arial"/>
          <w:color w:val="FF0000"/>
          <w:sz w:val="20"/>
        </w:rPr>
        <w:t>data processing.</w:t>
      </w:r>
    </w:p>
    <w:p w14:paraId="6F0677BB" w14:textId="77777777" w:rsidR="001D4601" w:rsidRPr="0020655D" w:rsidRDefault="001D4601" w:rsidP="001D4601">
      <w:pPr>
        <w:ind w:left="0"/>
        <w:contextualSpacing/>
        <w:jc w:val="both"/>
        <w:rPr>
          <w:rFonts w:cs="Arial"/>
          <w:b/>
          <w:color w:val="FF0000"/>
          <w:sz w:val="20"/>
          <w:lang w:val="en-IN"/>
        </w:rPr>
      </w:pPr>
    </w:p>
    <w:p w14:paraId="662C3DD6" w14:textId="77777777" w:rsidR="001D4601" w:rsidRPr="0020655D" w:rsidRDefault="001D4601" w:rsidP="001D4601">
      <w:pPr>
        <w:ind w:left="0"/>
        <w:jc w:val="both"/>
        <w:rPr>
          <w:rFonts w:cs="Arial"/>
          <w:b/>
          <w:bCs/>
          <w:color w:val="FF0000"/>
          <w:sz w:val="20"/>
        </w:rPr>
      </w:pPr>
      <w:r w:rsidRPr="0020655D">
        <w:rPr>
          <w:rFonts w:cs="Arial"/>
          <w:b/>
          <w:bCs/>
          <w:color w:val="FF0000"/>
          <w:sz w:val="20"/>
        </w:rPr>
        <w:t xml:space="preserve">Breakup duties at Onsite: Consultant </w:t>
      </w:r>
    </w:p>
    <w:p w14:paraId="4A4D3327" w14:textId="77777777" w:rsidR="001D4601" w:rsidRPr="0020655D" w:rsidRDefault="001D4601" w:rsidP="001D4601">
      <w:pPr>
        <w:ind w:left="0"/>
        <w:rPr>
          <w:rFonts w:cs="Arial"/>
          <w:b/>
          <w:bCs/>
          <w:color w:val="FF0000"/>
          <w:sz w:val="20"/>
        </w:rPr>
      </w:pPr>
    </w:p>
    <w:p w14:paraId="0EB0350A" w14:textId="77777777" w:rsidR="00F73CEC" w:rsidRPr="0020655D" w:rsidRDefault="00F73CEC" w:rsidP="00F73CEC">
      <w:pPr>
        <w:pStyle w:val="ListParagraph"/>
        <w:numPr>
          <w:ilvl w:val="0"/>
          <w:numId w:val="25"/>
        </w:numPr>
        <w:shd w:val="clear" w:color="auto" w:fill="FFFFFF"/>
        <w:ind w:left="360"/>
        <w:jc w:val="both"/>
        <w:rPr>
          <w:color w:val="FF0000"/>
          <w:sz w:val="20"/>
        </w:rPr>
      </w:pPr>
      <w:r w:rsidRPr="0020655D">
        <w:rPr>
          <w:color w:val="FF0000"/>
          <w:sz w:val="20"/>
        </w:rPr>
        <w:t xml:space="preserve">Project </w:t>
      </w:r>
      <w:r w:rsidR="00F757D8" w:rsidRPr="0020655D">
        <w:rPr>
          <w:color w:val="FF0000"/>
          <w:sz w:val="20"/>
        </w:rPr>
        <w:t>requirements</w:t>
      </w:r>
      <w:r w:rsidRPr="0020655D">
        <w:rPr>
          <w:color w:val="FF0000"/>
          <w:sz w:val="20"/>
        </w:rPr>
        <w:t xml:space="preserve"> gathering, analysis and </w:t>
      </w:r>
      <w:r w:rsidR="00F757D8" w:rsidRPr="0020655D">
        <w:rPr>
          <w:color w:val="FF0000"/>
          <w:sz w:val="20"/>
        </w:rPr>
        <w:t>high</w:t>
      </w:r>
      <w:r w:rsidRPr="0020655D">
        <w:rPr>
          <w:color w:val="FF0000"/>
          <w:sz w:val="20"/>
        </w:rPr>
        <w:t xml:space="preserve"> level design documentation </w:t>
      </w:r>
      <w:r w:rsidRPr="0020655D">
        <w:rPr>
          <w:color w:val="FF0000"/>
          <w:sz w:val="20"/>
        </w:rPr>
        <w:tab/>
        <w:t>10%</w:t>
      </w:r>
    </w:p>
    <w:p w14:paraId="18EF7A41" w14:textId="77777777" w:rsidR="00F73CEC" w:rsidRPr="0020655D" w:rsidRDefault="00F73CEC" w:rsidP="00F73CEC">
      <w:pPr>
        <w:pStyle w:val="ListParagraph"/>
        <w:numPr>
          <w:ilvl w:val="0"/>
          <w:numId w:val="25"/>
        </w:numPr>
        <w:shd w:val="clear" w:color="auto" w:fill="FFFFFF"/>
        <w:ind w:left="360"/>
        <w:jc w:val="both"/>
        <w:rPr>
          <w:color w:val="FF0000"/>
          <w:sz w:val="20"/>
        </w:rPr>
      </w:pPr>
      <w:r w:rsidRPr="0020655D">
        <w:rPr>
          <w:color w:val="FF0000"/>
          <w:sz w:val="20"/>
        </w:rPr>
        <w:t xml:space="preserve">Functional specification and </w:t>
      </w:r>
      <w:r w:rsidR="00F757D8" w:rsidRPr="0020655D">
        <w:rPr>
          <w:color w:val="FF0000"/>
          <w:sz w:val="20"/>
        </w:rPr>
        <w:t>technical</w:t>
      </w:r>
      <w:r w:rsidRPr="0020655D">
        <w:rPr>
          <w:color w:val="FF0000"/>
          <w:sz w:val="20"/>
        </w:rPr>
        <w:t xml:space="preserve"> specification</w:t>
      </w:r>
      <w:r w:rsidRPr="0020655D">
        <w:rPr>
          <w:color w:val="FF0000"/>
          <w:sz w:val="20"/>
        </w:rPr>
        <w:tab/>
      </w:r>
      <w:r w:rsidRPr="0020655D">
        <w:rPr>
          <w:color w:val="FF0000"/>
          <w:sz w:val="20"/>
        </w:rPr>
        <w:tab/>
      </w:r>
      <w:r w:rsidRPr="0020655D">
        <w:rPr>
          <w:color w:val="FF0000"/>
          <w:sz w:val="20"/>
        </w:rPr>
        <w:tab/>
      </w:r>
      <w:r w:rsidRPr="0020655D">
        <w:rPr>
          <w:color w:val="FF0000"/>
          <w:sz w:val="20"/>
        </w:rPr>
        <w:tab/>
        <w:t xml:space="preserve"> </w:t>
      </w:r>
      <w:r w:rsidRPr="0020655D">
        <w:rPr>
          <w:color w:val="FF0000"/>
          <w:sz w:val="20"/>
        </w:rPr>
        <w:tab/>
        <w:t>40%</w:t>
      </w:r>
    </w:p>
    <w:p w14:paraId="3631DD3D" w14:textId="77777777" w:rsidR="00F73CEC" w:rsidRPr="0020655D" w:rsidRDefault="00F73CEC" w:rsidP="00F73CEC">
      <w:pPr>
        <w:pStyle w:val="ListParagraph"/>
        <w:numPr>
          <w:ilvl w:val="0"/>
          <w:numId w:val="25"/>
        </w:numPr>
        <w:shd w:val="clear" w:color="auto" w:fill="FFFFFF"/>
        <w:ind w:left="360"/>
        <w:jc w:val="both"/>
        <w:rPr>
          <w:color w:val="FF0000"/>
          <w:sz w:val="20"/>
        </w:rPr>
      </w:pPr>
      <w:r w:rsidRPr="0020655D">
        <w:rPr>
          <w:color w:val="FF0000"/>
          <w:sz w:val="20"/>
        </w:rPr>
        <w:t xml:space="preserve">Development, </w:t>
      </w:r>
      <w:r w:rsidR="00F757D8" w:rsidRPr="0020655D">
        <w:rPr>
          <w:color w:val="FF0000"/>
          <w:sz w:val="20"/>
        </w:rPr>
        <w:t>offshore</w:t>
      </w:r>
      <w:r w:rsidRPr="0020655D">
        <w:rPr>
          <w:color w:val="FF0000"/>
          <w:sz w:val="20"/>
        </w:rPr>
        <w:t xml:space="preserve"> team </w:t>
      </w:r>
      <w:r w:rsidR="00F757D8" w:rsidRPr="0020655D">
        <w:rPr>
          <w:color w:val="FF0000"/>
          <w:sz w:val="20"/>
        </w:rPr>
        <w:t>coordination</w:t>
      </w:r>
      <w:r w:rsidRPr="0020655D">
        <w:rPr>
          <w:color w:val="FF0000"/>
          <w:sz w:val="20"/>
        </w:rPr>
        <w:t>, status review and unit testing</w:t>
      </w:r>
      <w:r w:rsidRPr="0020655D">
        <w:rPr>
          <w:color w:val="FF0000"/>
          <w:sz w:val="20"/>
        </w:rPr>
        <w:tab/>
      </w:r>
      <w:r w:rsidRPr="0020655D">
        <w:rPr>
          <w:color w:val="FF0000"/>
          <w:sz w:val="20"/>
        </w:rPr>
        <w:tab/>
        <w:t>25%</w:t>
      </w:r>
    </w:p>
    <w:p w14:paraId="32014DE5" w14:textId="77777777" w:rsidR="00F73CEC" w:rsidRPr="0020655D" w:rsidRDefault="00F73CEC" w:rsidP="00F73CEC">
      <w:pPr>
        <w:pStyle w:val="ListParagraph"/>
        <w:numPr>
          <w:ilvl w:val="0"/>
          <w:numId w:val="25"/>
        </w:numPr>
        <w:shd w:val="clear" w:color="auto" w:fill="FFFFFF"/>
        <w:ind w:left="360"/>
        <w:jc w:val="both"/>
        <w:rPr>
          <w:color w:val="FF0000"/>
          <w:sz w:val="20"/>
        </w:rPr>
      </w:pPr>
      <w:r w:rsidRPr="0020655D">
        <w:rPr>
          <w:color w:val="FF0000"/>
          <w:sz w:val="20"/>
        </w:rPr>
        <w:t xml:space="preserve">Functional testing and System integration testing </w:t>
      </w:r>
      <w:r w:rsidRPr="0020655D">
        <w:rPr>
          <w:color w:val="FF0000"/>
          <w:sz w:val="20"/>
        </w:rPr>
        <w:tab/>
      </w:r>
      <w:r w:rsidRPr="0020655D">
        <w:rPr>
          <w:color w:val="FF0000"/>
          <w:sz w:val="20"/>
        </w:rPr>
        <w:tab/>
      </w:r>
      <w:r w:rsidRPr="0020655D">
        <w:rPr>
          <w:color w:val="FF0000"/>
          <w:sz w:val="20"/>
        </w:rPr>
        <w:tab/>
      </w:r>
      <w:r w:rsidRPr="0020655D">
        <w:rPr>
          <w:color w:val="FF0000"/>
          <w:sz w:val="20"/>
        </w:rPr>
        <w:tab/>
      </w:r>
      <w:r w:rsidRPr="0020655D">
        <w:rPr>
          <w:color w:val="FF0000"/>
          <w:sz w:val="20"/>
        </w:rPr>
        <w:tab/>
        <w:t>15%</w:t>
      </w:r>
    </w:p>
    <w:p w14:paraId="771610C5" w14:textId="77777777" w:rsidR="00C56FB7" w:rsidRPr="0020655D" w:rsidRDefault="00F73CEC" w:rsidP="00F73CEC">
      <w:pPr>
        <w:pStyle w:val="ListParagraph"/>
        <w:numPr>
          <w:ilvl w:val="0"/>
          <w:numId w:val="25"/>
        </w:numPr>
        <w:shd w:val="clear" w:color="auto" w:fill="FFFFFF"/>
        <w:ind w:left="360"/>
        <w:jc w:val="both"/>
        <w:rPr>
          <w:color w:val="FF0000"/>
          <w:sz w:val="20"/>
        </w:rPr>
      </w:pPr>
      <w:r w:rsidRPr="0020655D">
        <w:rPr>
          <w:color w:val="FF0000"/>
          <w:sz w:val="20"/>
        </w:rPr>
        <w:t xml:space="preserve">Production application support and change request management. </w:t>
      </w:r>
      <w:r w:rsidRPr="0020655D">
        <w:rPr>
          <w:color w:val="FF0000"/>
          <w:sz w:val="20"/>
        </w:rPr>
        <w:tab/>
      </w:r>
      <w:r w:rsidRPr="0020655D">
        <w:rPr>
          <w:color w:val="FF0000"/>
          <w:sz w:val="20"/>
        </w:rPr>
        <w:tab/>
      </w:r>
      <w:r w:rsidRPr="0020655D">
        <w:rPr>
          <w:color w:val="FF0000"/>
          <w:sz w:val="20"/>
        </w:rPr>
        <w:tab/>
        <w:t>10%</w:t>
      </w:r>
    </w:p>
    <w:p w14:paraId="248E59D1" w14:textId="77777777" w:rsidR="00C56FB7" w:rsidRPr="0090660F" w:rsidRDefault="00C56FB7" w:rsidP="00C56FB7">
      <w:pPr>
        <w:pStyle w:val="ListParagraph"/>
        <w:shd w:val="clear" w:color="auto" w:fill="FFFFFF"/>
        <w:ind w:left="360"/>
        <w:jc w:val="both"/>
        <w:rPr>
          <w:sz w:val="20"/>
        </w:rPr>
      </w:pPr>
    </w:p>
    <w:p w14:paraId="04187155" w14:textId="77777777" w:rsidR="001B4ECC" w:rsidRDefault="001B4ECC" w:rsidP="002B199C">
      <w:pPr>
        <w:ind w:left="0"/>
        <w:jc w:val="both"/>
        <w:rPr>
          <w:rFonts w:cs="Arial"/>
          <w:color w:val="000000"/>
          <w:sz w:val="20"/>
        </w:rPr>
      </w:pPr>
      <w:r w:rsidRPr="00AD4EAE">
        <w:rPr>
          <w:rFonts w:cs="Arial"/>
          <w:color w:val="000000"/>
          <w:sz w:val="20"/>
        </w:rPr>
        <w:t xml:space="preserve">Hence, we require the services </w:t>
      </w:r>
      <w:r w:rsidRPr="0020655D">
        <w:rPr>
          <w:rFonts w:cs="Arial"/>
          <w:color w:val="000000"/>
          <w:sz w:val="20"/>
        </w:rPr>
        <w:t xml:space="preserve">of </w:t>
      </w:r>
      <w:r w:rsidR="0020655D" w:rsidRPr="0020655D">
        <w:rPr>
          <w:color w:val="FF0000"/>
          <w:sz w:val="20"/>
        </w:rPr>
        <w:t>(Employee Name)</w:t>
      </w:r>
      <w:r w:rsidR="00A6332B">
        <w:rPr>
          <w:rFonts w:cs="Arial"/>
          <w:sz w:val="20"/>
        </w:rPr>
        <w:t xml:space="preserve"> </w:t>
      </w:r>
      <w:r w:rsidRPr="00AD4EAE">
        <w:rPr>
          <w:rFonts w:cs="Arial"/>
          <w:color w:val="000000"/>
          <w:sz w:val="20"/>
        </w:rPr>
        <w:t xml:space="preserve">whose designation is a </w:t>
      </w:r>
      <w:del w:id="23" w:author="Palanivelrajan Alagarsamy (WT01 - Global Immigration Management Services)" w:date="2015-07-09T09:38:00Z">
        <w:r w:rsidR="007C4A6E" w:rsidRPr="007F517C" w:rsidDel="007F517C">
          <w:rPr>
            <w:rFonts w:cs="Arial"/>
            <w:color w:val="FF0000"/>
            <w:sz w:val="20"/>
            <w:rPrChange w:id="24" w:author="Palanivelrajan Alagarsamy (WT01 - Global Immigration Management Services)" w:date="2015-07-09T09:38:00Z">
              <w:rPr>
                <w:rFonts w:cs="Arial"/>
                <w:color w:val="000000"/>
                <w:sz w:val="20"/>
              </w:rPr>
            </w:rPrChange>
          </w:rPr>
          <w:delText>Consultant</w:delText>
        </w:r>
        <w:r w:rsidRPr="00AD4EAE" w:rsidDel="007F517C">
          <w:rPr>
            <w:rFonts w:cs="Arial"/>
            <w:color w:val="000000"/>
            <w:sz w:val="20"/>
          </w:rPr>
          <w:delText xml:space="preserve"> </w:delText>
        </w:r>
      </w:del>
      <w:ins w:id="25" w:author="Palanivelrajan Alagarsamy (WT01 - Global Immigration Management Services)" w:date="2015-07-09T09:38:00Z">
        <w:r w:rsidR="007F517C">
          <w:rPr>
            <w:rFonts w:cs="Arial"/>
            <w:color w:val="FF0000"/>
            <w:sz w:val="20"/>
          </w:rPr>
          <w:t xml:space="preserve">(LCA Job Title) </w:t>
        </w:r>
      </w:ins>
      <w:r w:rsidRPr="00AD4EAE">
        <w:rPr>
          <w:rFonts w:cs="Arial"/>
          <w:color w:val="000000"/>
          <w:sz w:val="20"/>
        </w:rPr>
        <w:t xml:space="preserve">with </w:t>
      </w:r>
      <w:r w:rsidR="00287F54">
        <w:rPr>
          <w:rFonts w:cs="Arial"/>
          <w:color w:val="000000"/>
          <w:sz w:val="20"/>
        </w:rPr>
        <w:t>Wipro Limited</w:t>
      </w:r>
      <w:r>
        <w:rPr>
          <w:rFonts w:cs="Arial"/>
          <w:color w:val="000000"/>
          <w:sz w:val="20"/>
        </w:rPr>
        <w:t>.</w:t>
      </w:r>
      <w:r w:rsidR="002B199C">
        <w:rPr>
          <w:rFonts w:cs="Arial"/>
          <w:color w:val="000000"/>
          <w:sz w:val="20"/>
        </w:rPr>
        <w:t xml:space="preserve"> </w:t>
      </w:r>
      <w:r w:rsidR="0020655D" w:rsidRPr="0020655D">
        <w:rPr>
          <w:color w:val="FF0000"/>
          <w:sz w:val="20"/>
        </w:rPr>
        <w:t>(Employee Name)</w:t>
      </w:r>
      <w:r w:rsidR="0020655D">
        <w:rPr>
          <w:color w:val="FF0000"/>
          <w:sz w:val="20"/>
        </w:rPr>
        <w:t xml:space="preserve"> </w:t>
      </w:r>
      <w:r w:rsidRPr="00AD4EAE">
        <w:rPr>
          <w:rFonts w:cs="Arial"/>
          <w:color w:val="000000"/>
          <w:sz w:val="20"/>
        </w:rPr>
        <w:t xml:space="preserve">will be completely governed and supervised by </w:t>
      </w:r>
      <w:r w:rsidR="00287F54">
        <w:rPr>
          <w:rFonts w:cs="Arial"/>
          <w:color w:val="000000"/>
          <w:sz w:val="20"/>
        </w:rPr>
        <w:t>Wipro Limited</w:t>
      </w:r>
      <w:r w:rsidRPr="00AD4EAE">
        <w:rPr>
          <w:rFonts w:cs="Arial"/>
          <w:color w:val="000000"/>
          <w:sz w:val="20"/>
        </w:rPr>
        <w:t xml:space="preserve">, who will be responsible for paying, hiring, firing, supervising and controlling the work of the associate. </w:t>
      </w:r>
      <w:r w:rsidR="0020655D" w:rsidRPr="0020655D">
        <w:rPr>
          <w:color w:val="FF0000"/>
          <w:sz w:val="20"/>
        </w:rPr>
        <w:t>(Employee Name)</w:t>
      </w:r>
      <w:r w:rsidR="0020655D">
        <w:rPr>
          <w:color w:val="FF0000"/>
          <w:sz w:val="20"/>
        </w:rPr>
        <w:t xml:space="preserve"> </w:t>
      </w:r>
      <w:r w:rsidRPr="00AD4EAE">
        <w:rPr>
          <w:rFonts w:cs="Arial"/>
          <w:color w:val="000000"/>
          <w:sz w:val="20"/>
        </w:rPr>
        <w:t xml:space="preserve">will receive all instructions and directions from </w:t>
      </w:r>
      <w:r w:rsidR="00287F54">
        <w:rPr>
          <w:rFonts w:cs="Arial"/>
          <w:color w:val="000000"/>
          <w:sz w:val="20"/>
        </w:rPr>
        <w:t>Wipro Limited</w:t>
      </w:r>
      <w:r w:rsidR="00D33873">
        <w:rPr>
          <w:rFonts w:cs="Arial"/>
          <w:color w:val="000000"/>
          <w:sz w:val="20"/>
        </w:rPr>
        <w:t xml:space="preserve">, US reporting manager </w:t>
      </w:r>
      <w:ins w:id="26" w:author="PR290486" w:date="2014-07-11T19:09:00Z">
        <w:r w:rsidR="00094AEC">
          <w:rPr>
            <w:rFonts w:cs="Arial"/>
            <w:color w:val="000000"/>
            <w:sz w:val="20"/>
          </w:rPr>
          <w:t>&lt;&lt;</w:t>
        </w:r>
        <w:proofErr w:type="spellStart"/>
        <w:r w:rsidR="00094AEC">
          <w:rPr>
            <w:rFonts w:cs="Arial"/>
            <w:color w:val="000000"/>
            <w:sz w:val="20"/>
          </w:rPr>
          <w:t>Mr</w:t>
        </w:r>
        <w:proofErr w:type="spellEnd"/>
        <w:r w:rsidR="00094AEC">
          <w:rPr>
            <w:rFonts w:cs="Arial"/>
            <w:color w:val="000000"/>
            <w:sz w:val="20"/>
          </w:rPr>
          <w:t>/</w:t>
        </w:r>
        <w:proofErr w:type="spellStart"/>
        <w:r w:rsidR="00094AEC">
          <w:rPr>
            <w:rFonts w:cs="Arial"/>
            <w:color w:val="000000"/>
            <w:sz w:val="20"/>
          </w:rPr>
          <w:t>Ms.Name</w:t>
        </w:r>
        <w:proofErr w:type="spellEnd"/>
        <w:r w:rsidR="00094AEC">
          <w:rPr>
            <w:rFonts w:cs="Arial"/>
            <w:color w:val="000000"/>
            <w:sz w:val="20"/>
          </w:rPr>
          <w:t xml:space="preserve">&gt;&gt;, &lt;&lt;Designation&gt;&gt;, &lt;&lt;Contact details&gt;&gt; </w:t>
        </w:r>
      </w:ins>
      <w:del w:id="27" w:author="PR290486" w:date="2014-07-11T19:10:00Z">
        <w:r w:rsidR="00D33873" w:rsidDel="00094AEC">
          <w:rPr>
            <w:rFonts w:cs="Arial"/>
            <w:color w:val="000000"/>
            <w:sz w:val="20"/>
          </w:rPr>
          <w:delText>(</w:delText>
        </w:r>
        <w:r w:rsidR="00D33873" w:rsidRPr="0020655D" w:rsidDel="00094AEC">
          <w:rPr>
            <w:rFonts w:cs="Arial"/>
            <w:color w:val="FF0000"/>
            <w:sz w:val="20"/>
          </w:rPr>
          <w:delText>US Reporting Manager details with contact</w:delText>
        </w:r>
        <w:r w:rsidR="00D33873" w:rsidDel="00094AEC">
          <w:rPr>
            <w:rFonts w:cs="Arial"/>
            <w:b/>
            <w:color w:val="000000"/>
            <w:sz w:val="20"/>
          </w:rPr>
          <w:delText>s</w:delText>
        </w:r>
        <w:r w:rsidR="00D33873" w:rsidDel="00094AEC">
          <w:rPr>
            <w:rFonts w:cs="Arial"/>
            <w:color w:val="000000"/>
            <w:sz w:val="20"/>
          </w:rPr>
          <w:delText>)</w:delText>
        </w:r>
      </w:del>
      <w:r w:rsidR="00BC4018">
        <w:rPr>
          <w:rFonts w:cs="Arial"/>
          <w:color w:val="000000"/>
          <w:sz w:val="20"/>
        </w:rPr>
        <w:t>.</w:t>
      </w:r>
    </w:p>
    <w:p w14:paraId="38C08B84" w14:textId="77777777" w:rsidR="001D4601" w:rsidRDefault="001D4601" w:rsidP="00111B4D">
      <w:pPr>
        <w:ind w:left="0"/>
        <w:jc w:val="both"/>
        <w:rPr>
          <w:rFonts w:cs="Arial"/>
          <w:color w:val="000000"/>
          <w:sz w:val="20"/>
        </w:rPr>
      </w:pPr>
    </w:p>
    <w:p w14:paraId="4DB5254A" w14:textId="77777777" w:rsidR="001B4ECC" w:rsidRPr="00AD4EAE" w:rsidRDefault="001B4ECC" w:rsidP="00111B4D">
      <w:pPr>
        <w:ind w:left="0"/>
        <w:jc w:val="both"/>
        <w:rPr>
          <w:rFonts w:cs="Arial"/>
          <w:color w:val="000000"/>
          <w:sz w:val="20"/>
        </w:rPr>
      </w:pPr>
      <w:r w:rsidRPr="00AD4EAE">
        <w:rPr>
          <w:rFonts w:cs="Arial"/>
          <w:color w:val="000000"/>
          <w:sz w:val="20"/>
        </w:rPr>
        <w:t>Should you have any questions or require additional information, please do not hesitate to contact the undersigned.</w:t>
      </w:r>
    </w:p>
    <w:p w14:paraId="396455A9" w14:textId="77777777" w:rsidR="001B4ECC" w:rsidRDefault="001B4ECC" w:rsidP="00FB40E4">
      <w:pPr>
        <w:jc w:val="both"/>
        <w:rPr>
          <w:rFonts w:cs="Arial"/>
          <w:color w:val="000000"/>
          <w:sz w:val="20"/>
        </w:rPr>
      </w:pPr>
    </w:p>
    <w:p w14:paraId="5936FCB3" w14:textId="77777777" w:rsidR="0020655D" w:rsidRPr="00AD4EAE" w:rsidRDefault="0020655D" w:rsidP="00FB40E4">
      <w:pPr>
        <w:jc w:val="both"/>
        <w:rPr>
          <w:rFonts w:cs="Arial"/>
          <w:color w:val="000000"/>
          <w:sz w:val="20"/>
        </w:rPr>
      </w:pPr>
    </w:p>
    <w:p w14:paraId="2D8943BB" w14:textId="77777777" w:rsidR="001B4ECC" w:rsidRPr="00AD4EAE" w:rsidRDefault="001B4ECC" w:rsidP="00111B4D">
      <w:pPr>
        <w:ind w:left="0"/>
        <w:jc w:val="both"/>
        <w:rPr>
          <w:rFonts w:cs="Arial"/>
          <w:color w:val="000000"/>
          <w:sz w:val="20"/>
        </w:rPr>
      </w:pPr>
      <w:r w:rsidRPr="00AD4EAE">
        <w:rPr>
          <w:rFonts w:cs="Arial"/>
          <w:color w:val="000000"/>
          <w:sz w:val="20"/>
        </w:rPr>
        <w:t>Sincerely,</w:t>
      </w:r>
    </w:p>
    <w:p w14:paraId="05F83B92" w14:textId="77777777" w:rsidR="001B4ECC" w:rsidRDefault="001B4ECC" w:rsidP="00575E86">
      <w:pPr>
        <w:pStyle w:val="BlockText"/>
        <w:ind w:left="0" w:right="0"/>
        <w:rPr>
          <w:szCs w:val="20"/>
        </w:rPr>
      </w:pPr>
    </w:p>
    <w:p w14:paraId="1F121354" w14:textId="77777777" w:rsidR="007C4A6E" w:rsidRDefault="007C4A6E" w:rsidP="00575E86">
      <w:pPr>
        <w:pStyle w:val="BlockText"/>
        <w:ind w:left="0" w:right="0"/>
        <w:rPr>
          <w:szCs w:val="20"/>
        </w:rPr>
      </w:pPr>
    </w:p>
    <w:p w14:paraId="137C3557" w14:textId="77777777" w:rsidR="00242067" w:rsidRDefault="00242067" w:rsidP="00575E86">
      <w:pPr>
        <w:pStyle w:val="BlockText"/>
        <w:ind w:left="0" w:right="0"/>
        <w:rPr>
          <w:szCs w:val="20"/>
        </w:rPr>
      </w:pPr>
    </w:p>
    <w:p w14:paraId="1F170A72" w14:textId="77777777" w:rsidR="007C4A6E" w:rsidRDefault="007C4A6E" w:rsidP="00575E86">
      <w:pPr>
        <w:pStyle w:val="BlockText"/>
        <w:ind w:left="0" w:right="0"/>
        <w:rPr>
          <w:szCs w:val="20"/>
        </w:rPr>
      </w:pPr>
    </w:p>
    <w:p w14:paraId="51F887F6" w14:textId="77777777" w:rsidR="001B4ECC" w:rsidRPr="000C1F58" w:rsidRDefault="0020655D" w:rsidP="00134520">
      <w:pPr>
        <w:ind w:left="0"/>
        <w:jc w:val="both"/>
        <w:rPr>
          <w:rFonts w:cs="Arial"/>
          <w:b/>
          <w:bCs/>
          <w:color w:val="FF0000"/>
          <w:sz w:val="20"/>
        </w:rPr>
      </w:pPr>
      <w:r w:rsidRPr="000C1F58">
        <w:rPr>
          <w:rFonts w:cs="Arial"/>
          <w:b/>
          <w:bCs/>
          <w:color w:val="FF0000"/>
          <w:sz w:val="20"/>
        </w:rPr>
        <w:t>(</w:t>
      </w:r>
      <w:r w:rsidRPr="000C1F58">
        <w:rPr>
          <w:rFonts w:cs="Arial"/>
          <w:bCs/>
          <w:color w:val="FF0000"/>
          <w:sz w:val="20"/>
        </w:rPr>
        <w:t>T</w:t>
      </w:r>
      <w:r w:rsidR="00FC59E8" w:rsidRPr="000C1F58">
        <w:rPr>
          <w:rFonts w:cs="Arial"/>
          <w:bCs/>
          <w:color w:val="FF0000"/>
          <w:sz w:val="20"/>
        </w:rPr>
        <w:t xml:space="preserve">his </w:t>
      </w:r>
      <w:r w:rsidRPr="000C1F58">
        <w:rPr>
          <w:rFonts w:cs="Arial"/>
          <w:bCs/>
          <w:color w:val="FF0000"/>
          <w:sz w:val="20"/>
        </w:rPr>
        <w:t xml:space="preserve">letter </w:t>
      </w:r>
      <w:r w:rsidR="00FC59E8" w:rsidRPr="000C1F58">
        <w:rPr>
          <w:rFonts w:cs="Arial"/>
          <w:bCs/>
          <w:color w:val="FF0000"/>
          <w:sz w:val="20"/>
        </w:rPr>
        <w:t xml:space="preserve">will get it signed by </w:t>
      </w:r>
      <w:r w:rsidRPr="000C1F58">
        <w:rPr>
          <w:rFonts w:cs="Arial"/>
          <w:bCs/>
          <w:color w:val="FF0000"/>
          <w:sz w:val="20"/>
        </w:rPr>
        <w:t xml:space="preserve">your </w:t>
      </w:r>
      <w:r w:rsidR="00FC59E8" w:rsidRPr="000C1F58">
        <w:rPr>
          <w:rFonts w:cs="Arial"/>
          <w:bCs/>
          <w:color w:val="FF0000"/>
          <w:sz w:val="20"/>
        </w:rPr>
        <w:t>Head Project/Project Manager/Delivery Manager</w:t>
      </w:r>
      <w:r w:rsidR="00FC59E8" w:rsidRPr="000C1F58">
        <w:rPr>
          <w:rFonts w:cs="Arial"/>
          <w:b/>
          <w:bCs/>
          <w:color w:val="FF0000"/>
          <w:sz w:val="20"/>
        </w:rPr>
        <w:t>)</w:t>
      </w:r>
    </w:p>
    <w:p w14:paraId="4684CC52" w14:textId="77777777" w:rsidR="00FC59E8" w:rsidRPr="003639AB" w:rsidRDefault="00FC59E8" w:rsidP="00134520">
      <w:pPr>
        <w:ind w:left="0"/>
        <w:jc w:val="both"/>
        <w:rPr>
          <w:rFonts w:cs="Arial"/>
          <w:color w:val="000000"/>
          <w:sz w:val="20"/>
        </w:rPr>
      </w:pPr>
    </w:p>
    <w:sectPr w:rsidR="00FC59E8" w:rsidRPr="003639AB" w:rsidSect="00525C13">
      <w:headerReference w:type="default" r:id="rId7"/>
      <w:headerReference w:type="first" r:id="rId8"/>
      <w:footerReference w:type="first" r:id="rId9"/>
      <w:pgSz w:w="12240" w:h="15840"/>
      <w:pgMar w:top="1440" w:right="1800" w:bottom="1440" w:left="1800" w:header="720" w:footer="720" w:gutter="0"/>
      <w:cols w:space="720"/>
      <w:titlePg/>
      <w:docGrid w:linePitch="360"/>
      <w:sectPrChange w:id="32" w:author="Anusree Ashok Kumar (Application Management Group)" w:date="2017-08-08T14:54:00Z">
        <w:sectPr w:rsidR="00FC59E8" w:rsidRPr="003639AB" w:rsidSect="00525C13">
          <w:pgMar w:top="1440" w:right="1800" w:bottom="1440" w:left="1800" w:header="720" w:footer="720"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732A2" w14:textId="77777777" w:rsidR="008900CD" w:rsidRDefault="008900CD" w:rsidP="001A7D95">
      <w:r>
        <w:separator/>
      </w:r>
    </w:p>
  </w:endnote>
  <w:endnote w:type="continuationSeparator" w:id="0">
    <w:p w14:paraId="3CC957FA" w14:textId="77777777" w:rsidR="008900CD" w:rsidRDefault="008900CD" w:rsidP="001A7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21002A87" w:usb1="090F0000" w:usb2="00000010" w:usb3="00000000" w:csb0="003F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EBF92" w14:textId="55D244EF" w:rsidR="00525C13" w:rsidRDefault="00525C13">
    <w:pPr>
      <w:pStyle w:val="Footer"/>
    </w:pPr>
    <w:ins w:id="31" w:author="Anusree Ashok Kumar (Application Management Group)" w:date="2017-08-08T14:54:00Z">
      <w:r>
        <w:rPr>
          <w:noProof/>
        </w:rPr>
        <w:drawing>
          <wp:anchor distT="0" distB="0" distL="114300" distR="114300" simplePos="0" relativeHeight="251659264" behindDoc="1" locked="0" layoutInCell="1" allowOverlap="1" wp14:anchorId="7EAB7B0F" wp14:editId="139CE06B">
            <wp:simplePos x="0" y="0"/>
            <wp:positionH relativeFrom="page">
              <wp:posOffset>1143000</wp:posOffset>
            </wp:positionH>
            <wp:positionV relativeFrom="paragraph">
              <wp:posOffset>161925</wp:posOffset>
            </wp:positionV>
            <wp:extent cx="8074025" cy="110807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rjapur.png"/>
                    <pic:cNvPicPr/>
                  </pic:nvPicPr>
                  <pic:blipFill>
                    <a:blip r:embed="rId1">
                      <a:extLst>
                        <a:ext uri="{28A0092B-C50C-407E-A947-70E740481C1C}">
                          <a14:useLocalDpi xmlns:a14="http://schemas.microsoft.com/office/drawing/2010/main" val="0"/>
                        </a:ext>
                      </a:extLst>
                    </a:blip>
                    <a:stretch>
                      <a:fillRect/>
                    </a:stretch>
                  </pic:blipFill>
                  <pic:spPr>
                    <a:xfrm>
                      <a:off x="0" y="0"/>
                      <a:ext cx="8074025" cy="1108075"/>
                    </a:xfrm>
                    <a:prstGeom prst="rect">
                      <a:avLst/>
                    </a:prstGeom>
                  </pic:spPr>
                </pic:pic>
              </a:graphicData>
            </a:graphic>
            <wp14:sizeRelH relativeFrom="page">
              <wp14:pctWidth>0</wp14:pctWidth>
            </wp14:sizeRelH>
            <wp14:sizeRelV relativeFrom="page">
              <wp14:pctHeight>0</wp14:pctHeight>
            </wp14:sizeRelV>
          </wp:anchor>
        </w:drawing>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F6FA6" w14:textId="77777777" w:rsidR="008900CD" w:rsidRDefault="008900CD" w:rsidP="001A7D95">
      <w:r>
        <w:separator/>
      </w:r>
    </w:p>
  </w:footnote>
  <w:footnote w:type="continuationSeparator" w:id="0">
    <w:p w14:paraId="162A8936" w14:textId="77777777" w:rsidR="008900CD" w:rsidRDefault="008900CD" w:rsidP="001A7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B5E61" w14:textId="1F705A9E" w:rsidR="00525C13" w:rsidRDefault="00525C13">
    <w:pPr>
      <w:pStyle w:val="Header"/>
      <w:rPr>
        <w:ins w:id="28" w:author="Anusree Ashok Kumar (Application Management Group)" w:date="2017-08-08T14:54:00Z"/>
      </w:rPr>
    </w:pPr>
    <w:ins w:id="29" w:author="Anusree Ashok Kumar (Application Management Group)" w:date="2017-08-08T14:54:00Z">
      <w:r>
        <w:rPr>
          <w:noProof/>
        </w:rPr>
        <w:drawing>
          <wp:anchor distT="0" distB="0" distL="114300" distR="114300" simplePos="0" relativeHeight="251663360" behindDoc="0" locked="0" layoutInCell="1" allowOverlap="1" wp14:anchorId="34511FEA" wp14:editId="4BE04B93">
            <wp:simplePos x="0" y="0"/>
            <wp:positionH relativeFrom="column">
              <wp:posOffset>4991100</wp:posOffset>
            </wp:positionH>
            <wp:positionV relativeFrom="paragraph">
              <wp:posOffset>-142875</wp:posOffset>
            </wp:positionV>
            <wp:extent cx="1257300" cy="1054735"/>
            <wp:effectExtent l="0" t="0" r="0" b="0"/>
            <wp:wrapTopAndBottom/>
            <wp:docPr id="1" name="Picture 1" descr="C:\Users\so312068\AppData\Local\Microsoft\Windows\INetCache\Content.Word\125x106.png"/>
            <wp:cNvGraphicFramePr/>
            <a:graphic xmlns:a="http://schemas.openxmlformats.org/drawingml/2006/main">
              <a:graphicData uri="http://schemas.openxmlformats.org/drawingml/2006/picture">
                <pic:pic xmlns:pic="http://schemas.openxmlformats.org/drawingml/2006/picture">
                  <pic:nvPicPr>
                    <pic:cNvPr id="2" name="Picture 2" descr="C:\Users\so312068\AppData\Local\Microsoft\Windows\INetCache\Content.Word\125x106.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10547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6E77F9ED" w14:textId="77777777" w:rsidR="001B4ECC" w:rsidRPr="00FB12BB" w:rsidRDefault="001B4ECC" w:rsidP="00FB12B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8C940" w14:textId="2C24B8C2" w:rsidR="00525C13" w:rsidRDefault="00525C13">
    <w:pPr>
      <w:pStyle w:val="Header"/>
    </w:pPr>
    <w:ins w:id="30" w:author="Anusree Ashok Kumar (Application Management Group)" w:date="2017-08-08T14:54:00Z">
      <w:r>
        <w:rPr>
          <w:noProof/>
        </w:rPr>
        <w:drawing>
          <wp:anchor distT="0" distB="0" distL="114300" distR="114300" simplePos="0" relativeHeight="251661312" behindDoc="0" locked="0" layoutInCell="1" allowOverlap="1" wp14:anchorId="17D0AC1E" wp14:editId="4D1DED75">
            <wp:simplePos x="0" y="0"/>
            <wp:positionH relativeFrom="column">
              <wp:posOffset>4905375</wp:posOffset>
            </wp:positionH>
            <wp:positionV relativeFrom="paragraph">
              <wp:posOffset>38100</wp:posOffset>
            </wp:positionV>
            <wp:extent cx="1257300" cy="1054735"/>
            <wp:effectExtent l="0" t="0" r="0" b="0"/>
            <wp:wrapTopAndBottom/>
            <wp:docPr id="2" name="Picture 2" descr="C:\Users\so312068\AppData\Local\Microsoft\Windows\INetCache\Content.Word\125x106.png"/>
            <wp:cNvGraphicFramePr/>
            <a:graphic xmlns:a="http://schemas.openxmlformats.org/drawingml/2006/main">
              <a:graphicData uri="http://schemas.openxmlformats.org/drawingml/2006/picture">
                <pic:pic xmlns:pic="http://schemas.openxmlformats.org/drawingml/2006/picture">
                  <pic:nvPicPr>
                    <pic:cNvPr id="2" name="Picture 2" descr="C:\Users\so312068\AppData\Local\Microsoft\Windows\INetCache\Content.Word\125x106.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1054735"/>
                    </a:xfrm>
                    <a:prstGeom prst="rect">
                      <a:avLst/>
                    </a:prstGeom>
                    <a:noFill/>
                    <a:ln>
                      <a:noFill/>
                    </a:ln>
                  </pic:spPr>
                </pic:pic>
              </a:graphicData>
            </a:graphic>
            <wp14:sizeRelH relativeFrom="page">
              <wp14:pctWidth>0</wp14:pctWidth>
            </wp14:sizeRelH>
            <wp14:sizeRelV relativeFrom="page">
              <wp14:pctHeight>0</wp14:pctHeight>
            </wp14:sizeRelV>
          </wp:anchor>
        </w:drawing>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BF8"/>
    <w:multiLevelType w:val="hybridMultilevel"/>
    <w:tmpl w:val="70B8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53E28"/>
    <w:multiLevelType w:val="hybridMultilevel"/>
    <w:tmpl w:val="691CE5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B9F77BB"/>
    <w:multiLevelType w:val="hybridMultilevel"/>
    <w:tmpl w:val="0BCE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022D6"/>
    <w:multiLevelType w:val="multilevel"/>
    <w:tmpl w:val="482A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B08D6"/>
    <w:multiLevelType w:val="hybridMultilevel"/>
    <w:tmpl w:val="418E349E"/>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BA485D"/>
    <w:multiLevelType w:val="hybridMultilevel"/>
    <w:tmpl w:val="BA223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C4997"/>
    <w:multiLevelType w:val="hybridMultilevel"/>
    <w:tmpl w:val="B79C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F1F35"/>
    <w:multiLevelType w:val="hybridMultilevel"/>
    <w:tmpl w:val="F796F014"/>
    <w:lvl w:ilvl="0" w:tplc="71FE94C2">
      <w:start w:val="28"/>
      <w:numFmt w:val="decimal"/>
      <w:lvlText w:val="%1."/>
      <w:lvlJc w:val="left"/>
      <w:pPr>
        <w:tabs>
          <w:tab w:val="num" w:pos="795"/>
        </w:tabs>
        <w:ind w:left="795" w:hanging="435"/>
      </w:pPr>
      <w:rPr>
        <w:rFonts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5C24668"/>
    <w:multiLevelType w:val="hybridMultilevel"/>
    <w:tmpl w:val="9C4E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C6239"/>
    <w:multiLevelType w:val="hybridMultilevel"/>
    <w:tmpl w:val="C30ACF9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1D43C37"/>
    <w:multiLevelType w:val="multilevel"/>
    <w:tmpl w:val="6EC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E02786"/>
    <w:multiLevelType w:val="hybridMultilevel"/>
    <w:tmpl w:val="F17A7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B048C7"/>
    <w:multiLevelType w:val="hybridMultilevel"/>
    <w:tmpl w:val="658C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60EC7"/>
    <w:multiLevelType w:val="hybridMultilevel"/>
    <w:tmpl w:val="4B54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F0271"/>
    <w:multiLevelType w:val="hybridMultilevel"/>
    <w:tmpl w:val="B708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13380"/>
    <w:multiLevelType w:val="hybridMultilevel"/>
    <w:tmpl w:val="F9445CEE"/>
    <w:lvl w:ilvl="0" w:tplc="25F2FD72">
      <w:start w:val="1"/>
      <w:numFmt w:val="decimal"/>
      <w:lvlText w:val="%1."/>
      <w:lvlJc w:val="left"/>
      <w:pPr>
        <w:tabs>
          <w:tab w:val="num" w:pos="540"/>
        </w:tabs>
        <w:ind w:left="540" w:hanging="360"/>
      </w:pPr>
      <w:rPr>
        <w:rFonts w:cs="Times New Roman" w:hint="default"/>
        <w:b/>
        <w:u w:val="single"/>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16" w15:restartNumberingAfterBreak="0">
    <w:nsid w:val="3FA734A9"/>
    <w:multiLevelType w:val="hybridMultilevel"/>
    <w:tmpl w:val="F53824C8"/>
    <w:lvl w:ilvl="0" w:tplc="0409000F">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413B2A36"/>
    <w:multiLevelType w:val="hybridMultilevel"/>
    <w:tmpl w:val="034CBBBE"/>
    <w:lvl w:ilvl="0" w:tplc="0409000F">
      <w:start w:val="1"/>
      <w:numFmt w:val="decimal"/>
      <w:lvlText w:val="%1."/>
      <w:lvlJc w:val="left"/>
      <w:pPr>
        <w:ind w:left="1650" w:hanging="360"/>
      </w:pPr>
      <w:rPr>
        <w:rFonts w:cs="Times New Roman"/>
      </w:rPr>
    </w:lvl>
    <w:lvl w:ilvl="1" w:tplc="04090019" w:tentative="1">
      <w:start w:val="1"/>
      <w:numFmt w:val="lowerLetter"/>
      <w:lvlText w:val="%2."/>
      <w:lvlJc w:val="left"/>
      <w:pPr>
        <w:ind w:left="2370" w:hanging="360"/>
      </w:pPr>
      <w:rPr>
        <w:rFonts w:cs="Times New Roman"/>
      </w:rPr>
    </w:lvl>
    <w:lvl w:ilvl="2" w:tplc="0409001B" w:tentative="1">
      <w:start w:val="1"/>
      <w:numFmt w:val="lowerRoman"/>
      <w:lvlText w:val="%3."/>
      <w:lvlJc w:val="right"/>
      <w:pPr>
        <w:ind w:left="3090" w:hanging="180"/>
      </w:pPr>
      <w:rPr>
        <w:rFonts w:cs="Times New Roman"/>
      </w:rPr>
    </w:lvl>
    <w:lvl w:ilvl="3" w:tplc="0409000F" w:tentative="1">
      <w:start w:val="1"/>
      <w:numFmt w:val="decimal"/>
      <w:lvlText w:val="%4."/>
      <w:lvlJc w:val="left"/>
      <w:pPr>
        <w:ind w:left="3810" w:hanging="360"/>
      </w:pPr>
      <w:rPr>
        <w:rFonts w:cs="Times New Roman"/>
      </w:rPr>
    </w:lvl>
    <w:lvl w:ilvl="4" w:tplc="04090019" w:tentative="1">
      <w:start w:val="1"/>
      <w:numFmt w:val="lowerLetter"/>
      <w:lvlText w:val="%5."/>
      <w:lvlJc w:val="left"/>
      <w:pPr>
        <w:ind w:left="4530" w:hanging="360"/>
      </w:pPr>
      <w:rPr>
        <w:rFonts w:cs="Times New Roman"/>
      </w:rPr>
    </w:lvl>
    <w:lvl w:ilvl="5" w:tplc="0409001B" w:tentative="1">
      <w:start w:val="1"/>
      <w:numFmt w:val="lowerRoman"/>
      <w:lvlText w:val="%6."/>
      <w:lvlJc w:val="right"/>
      <w:pPr>
        <w:ind w:left="5250" w:hanging="180"/>
      </w:pPr>
      <w:rPr>
        <w:rFonts w:cs="Times New Roman"/>
      </w:rPr>
    </w:lvl>
    <w:lvl w:ilvl="6" w:tplc="0409000F" w:tentative="1">
      <w:start w:val="1"/>
      <w:numFmt w:val="decimal"/>
      <w:lvlText w:val="%7."/>
      <w:lvlJc w:val="left"/>
      <w:pPr>
        <w:ind w:left="5970" w:hanging="360"/>
      </w:pPr>
      <w:rPr>
        <w:rFonts w:cs="Times New Roman"/>
      </w:rPr>
    </w:lvl>
    <w:lvl w:ilvl="7" w:tplc="04090019" w:tentative="1">
      <w:start w:val="1"/>
      <w:numFmt w:val="lowerLetter"/>
      <w:lvlText w:val="%8."/>
      <w:lvlJc w:val="left"/>
      <w:pPr>
        <w:ind w:left="6690" w:hanging="360"/>
      </w:pPr>
      <w:rPr>
        <w:rFonts w:cs="Times New Roman"/>
      </w:rPr>
    </w:lvl>
    <w:lvl w:ilvl="8" w:tplc="0409001B" w:tentative="1">
      <w:start w:val="1"/>
      <w:numFmt w:val="lowerRoman"/>
      <w:lvlText w:val="%9."/>
      <w:lvlJc w:val="right"/>
      <w:pPr>
        <w:ind w:left="7410" w:hanging="180"/>
      </w:pPr>
      <w:rPr>
        <w:rFonts w:cs="Times New Roman"/>
      </w:rPr>
    </w:lvl>
  </w:abstractNum>
  <w:abstractNum w:abstractNumId="18" w15:restartNumberingAfterBreak="0">
    <w:nsid w:val="49434546"/>
    <w:multiLevelType w:val="hybridMultilevel"/>
    <w:tmpl w:val="E4F63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1A7B70"/>
    <w:multiLevelType w:val="hybridMultilevel"/>
    <w:tmpl w:val="9D14B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B30BAF"/>
    <w:multiLevelType w:val="hybridMultilevel"/>
    <w:tmpl w:val="BB84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20874"/>
    <w:multiLevelType w:val="hybridMultilevel"/>
    <w:tmpl w:val="D9983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AF68EC"/>
    <w:multiLevelType w:val="hybridMultilevel"/>
    <w:tmpl w:val="7A08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339C0"/>
    <w:multiLevelType w:val="hybridMultilevel"/>
    <w:tmpl w:val="544A0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8E3D3A"/>
    <w:multiLevelType w:val="hybridMultilevel"/>
    <w:tmpl w:val="9FBC8CA0"/>
    <w:lvl w:ilvl="0" w:tplc="6AD25704">
      <w:start w:val="11"/>
      <w:numFmt w:val="decimal"/>
      <w:lvlText w:val="%1."/>
      <w:lvlJc w:val="left"/>
      <w:pPr>
        <w:ind w:left="540" w:hanging="360"/>
      </w:pPr>
      <w:rPr>
        <w:rFonts w:cs="Times New Roman" w:hint="default"/>
        <w:b/>
        <w:u w:val="single"/>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5" w15:restartNumberingAfterBreak="0">
    <w:nsid w:val="639E7E05"/>
    <w:multiLevelType w:val="hybridMultilevel"/>
    <w:tmpl w:val="D266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D26B2B"/>
    <w:multiLevelType w:val="hybridMultilevel"/>
    <w:tmpl w:val="279AC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B337FD"/>
    <w:multiLevelType w:val="hybridMultilevel"/>
    <w:tmpl w:val="3878A68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15:restartNumberingAfterBreak="0">
    <w:nsid w:val="678F1EAA"/>
    <w:multiLevelType w:val="multilevel"/>
    <w:tmpl w:val="4970A882"/>
    <w:lvl w:ilvl="0">
      <w:start w:val="1"/>
      <w:numFmt w:val="decimal"/>
      <w:lvlText w:val="%1."/>
      <w:lvlJc w:val="left"/>
      <w:pPr>
        <w:tabs>
          <w:tab w:val="num" w:pos="2520"/>
        </w:tabs>
        <w:ind w:left="2520" w:hanging="360"/>
      </w:pPr>
      <w:rPr>
        <w:rFonts w:cs="Times New Roman" w:hint="default"/>
      </w:rPr>
    </w:lvl>
    <w:lvl w:ilvl="1" w:tentative="1">
      <w:start w:val="1"/>
      <w:numFmt w:val="lowerLetter"/>
      <w:lvlText w:val="%2."/>
      <w:lvlJc w:val="left"/>
      <w:pPr>
        <w:tabs>
          <w:tab w:val="num" w:pos="3240"/>
        </w:tabs>
        <w:ind w:left="3240" w:hanging="360"/>
      </w:pPr>
      <w:rPr>
        <w:rFonts w:cs="Times New Roman"/>
      </w:rPr>
    </w:lvl>
    <w:lvl w:ilvl="2" w:tentative="1">
      <w:start w:val="1"/>
      <w:numFmt w:val="lowerRoman"/>
      <w:lvlText w:val="%3."/>
      <w:lvlJc w:val="right"/>
      <w:pPr>
        <w:tabs>
          <w:tab w:val="num" w:pos="3960"/>
        </w:tabs>
        <w:ind w:left="3960" w:hanging="180"/>
      </w:pPr>
      <w:rPr>
        <w:rFonts w:cs="Times New Roman"/>
      </w:rPr>
    </w:lvl>
    <w:lvl w:ilvl="3" w:tentative="1">
      <w:start w:val="1"/>
      <w:numFmt w:val="decimal"/>
      <w:lvlText w:val="%4."/>
      <w:lvlJc w:val="left"/>
      <w:pPr>
        <w:tabs>
          <w:tab w:val="num" w:pos="4680"/>
        </w:tabs>
        <w:ind w:left="4680" w:hanging="360"/>
      </w:pPr>
      <w:rPr>
        <w:rFonts w:cs="Times New Roman"/>
      </w:rPr>
    </w:lvl>
    <w:lvl w:ilvl="4" w:tentative="1">
      <w:start w:val="1"/>
      <w:numFmt w:val="lowerLetter"/>
      <w:lvlText w:val="%5."/>
      <w:lvlJc w:val="left"/>
      <w:pPr>
        <w:tabs>
          <w:tab w:val="num" w:pos="5400"/>
        </w:tabs>
        <w:ind w:left="5400" w:hanging="360"/>
      </w:pPr>
      <w:rPr>
        <w:rFonts w:cs="Times New Roman"/>
      </w:rPr>
    </w:lvl>
    <w:lvl w:ilvl="5" w:tentative="1">
      <w:start w:val="1"/>
      <w:numFmt w:val="lowerRoman"/>
      <w:lvlText w:val="%6."/>
      <w:lvlJc w:val="right"/>
      <w:pPr>
        <w:tabs>
          <w:tab w:val="num" w:pos="6120"/>
        </w:tabs>
        <w:ind w:left="6120" w:hanging="180"/>
      </w:pPr>
      <w:rPr>
        <w:rFonts w:cs="Times New Roman"/>
      </w:rPr>
    </w:lvl>
    <w:lvl w:ilvl="6" w:tentative="1">
      <w:start w:val="1"/>
      <w:numFmt w:val="decimal"/>
      <w:lvlText w:val="%7."/>
      <w:lvlJc w:val="left"/>
      <w:pPr>
        <w:tabs>
          <w:tab w:val="num" w:pos="6840"/>
        </w:tabs>
        <w:ind w:left="6840" w:hanging="360"/>
      </w:pPr>
      <w:rPr>
        <w:rFonts w:cs="Times New Roman"/>
      </w:rPr>
    </w:lvl>
    <w:lvl w:ilvl="7" w:tentative="1">
      <w:start w:val="1"/>
      <w:numFmt w:val="lowerLetter"/>
      <w:lvlText w:val="%8."/>
      <w:lvlJc w:val="left"/>
      <w:pPr>
        <w:tabs>
          <w:tab w:val="num" w:pos="7560"/>
        </w:tabs>
        <w:ind w:left="7560" w:hanging="360"/>
      </w:pPr>
      <w:rPr>
        <w:rFonts w:cs="Times New Roman"/>
      </w:rPr>
    </w:lvl>
    <w:lvl w:ilvl="8" w:tentative="1">
      <w:start w:val="1"/>
      <w:numFmt w:val="lowerRoman"/>
      <w:lvlText w:val="%9."/>
      <w:lvlJc w:val="right"/>
      <w:pPr>
        <w:tabs>
          <w:tab w:val="num" w:pos="8280"/>
        </w:tabs>
        <w:ind w:left="8280" w:hanging="180"/>
      </w:pPr>
      <w:rPr>
        <w:rFonts w:cs="Times New Roman"/>
      </w:rPr>
    </w:lvl>
  </w:abstractNum>
  <w:abstractNum w:abstractNumId="29" w15:restartNumberingAfterBreak="0">
    <w:nsid w:val="69900C04"/>
    <w:multiLevelType w:val="hybridMultilevel"/>
    <w:tmpl w:val="6360B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8325BB"/>
    <w:multiLevelType w:val="hybridMultilevel"/>
    <w:tmpl w:val="529A591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E9B77DE"/>
    <w:multiLevelType w:val="hybridMultilevel"/>
    <w:tmpl w:val="B002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524E9"/>
    <w:multiLevelType w:val="hybridMultilevel"/>
    <w:tmpl w:val="739217F6"/>
    <w:lvl w:ilvl="0" w:tplc="0409000F">
      <w:start w:val="1"/>
      <w:numFmt w:val="decimal"/>
      <w:lvlText w:val="%1."/>
      <w:lvlJc w:val="left"/>
      <w:pPr>
        <w:ind w:left="930" w:hanging="360"/>
      </w:pPr>
      <w:rPr>
        <w:rFonts w:cs="Times New Roman"/>
      </w:rPr>
    </w:lvl>
    <w:lvl w:ilvl="1" w:tplc="04090019" w:tentative="1">
      <w:start w:val="1"/>
      <w:numFmt w:val="lowerLetter"/>
      <w:lvlText w:val="%2."/>
      <w:lvlJc w:val="left"/>
      <w:pPr>
        <w:ind w:left="1650" w:hanging="360"/>
      </w:pPr>
      <w:rPr>
        <w:rFonts w:cs="Times New Roman"/>
      </w:rPr>
    </w:lvl>
    <w:lvl w:ilvl="2" w:tplc="0409001B" w:tentative="1">
      <w:start w:val="1"/>
      <w:numFmt w:val="lowerRoman"/>
      <w:lvlText w:val="%3."/>
      <w:lvlJc w:val="right"/>
      <w:pPr>
        <w:ind w:left="2370" w:hanging="180"/>
      </w:pPr>
      <w:rPr>
        <w:rFonts w:cs="Times New Roman"/>
      </w:rPr>
    </w:lvl>
    <w:lvl w:ilvl="3" w:tplc="0409000F" w:tentative="1">
      <w:start w:val="1"/>
      <w:numFmt w:val="decimal"/>
      <w:lvlText w:val="%4."/>
      <w:lvlJc w:val="left"/>
      <w:pPr>
        <w:ind w:left="3090" w:hanging="360"/>
      </w:pPr>
      <w:rPr>
        <w:rFonts w:cs="Times New Roman"/>
      </w:rPr>
    </w:lvl>
    <w:lvl w:ilvl="4" w:tplc="04090019" w:tentative="1">
      <w:start w:val="1"/>
      <w:numFmt w:val="lowerLetter"/>
      <w:lvlText w:val="%5."/>
      <w:lvlJc w:val="left"/>
      <w:pPr>
        <w:ind w:left="3810" w:hanging="360"/>
      </w:pPr>
      <w:rPr>
        <w:rFonts w:cs="Times New Roman"/>
      </w:rPr>
    </w:lvl>
    <w:lvl w:ilvl="5" w:tplc="0409001B" w:tentative="1">
      <w:start w:val="1"/>
      <w:numFmt w:val="lowerRoman"/>
      <w:lvlText w:val="%6."/>
      <w:lvlJc w:val="right"/>
      <w:pPr>
        <w:ind w:left="4530" w:hanging="180"/>
      </w:pPr>
      <w:rPr>
        <w:rFonts w:cs="Times New Roman"/>
      </w:rPr>
    </w:lvl>
    <w:lvl w:ilvl="6" w:tplc="0409000F" w:tentative="1">
      <w:start w:val="1"/>
      <w:numFmt w:val="decimal"/>
      <w:lvlText w:val="%7."/>
      <w:lvlJc w:val="left"/>
      <w:pPr>
        <w:ind w:left="5250" w:hanging="360"/>
      </w:pPr>
      <w:rPr>
        <w:rFonts w:cs="Times New Roman"/>
      </w:rPr>
    </w:lvl>
    <w:lvl w:ilvl="7" w:tplc="04090019" w:tentative="1">
      <w:start w:val="1"/>
      <w:numFmt w:val="lowerLetter"/>
      <w:lvlText w:val="%8."/>
      <w:lvlJc w:val="left"/>
      <w:pPr>
        <w:ind w:left="5970" w:hanging="360"/>
      </w:pPr>
      <w:rPr>
        <w:rFonts w:cs="Times New Roman"/>
      </w:rPr>
    </w:lvl>
    <w:lvl w:ilvl="8" w:tplc="0409001B" w:tentative="1">
      <w:start w:val="1"/>
      <w:numFmt w:val="lowerRoman"/>
      <w:lvlText w:val="%9."/>
      <w:lvlJc w:val="right"/>
      <w:pPr>
        <w:ind w:left="6690" w:hanging="180"/>
      </w:pPr>
      <w:rPr>
        <w:rFonts w:cs="Times New Roman"/>
      </w:rPr>
    </w:lvl>
  </w:abstractNum>
  <w:abstractNum w:abstractNumId="33" w15:restartNumberingAfterBreak="0">
    <w:nsid w:val="7425114D"/>
    <w:multiLevelType w:val="hybridMultilevel"/>
    <w:tmpl w:val="CF7AF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8D2311"/>
    <w:multiLevelType w:val="hybridMultilevel"/>
    <w:tmpl w:val="EE92188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5" w15:restartNumberingAfterBreak="0">
    <w:nsid w:val="764B75DD"/>
    <w:multiLevelType w:val="hybridMultilevel"/>
    <w:tmpl w:val="039CE94A"/>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36" w15:restartNumberingAfterBreak="0">
    <w:nsid w:val="7CC729BC"/>
    <w:multiLevelType w:val="hybridMultilevel"/>
    <w:tmpl w:val="793EAF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CDF5B82"/>
    <w:multiLevelType w:val="hybridMultilevel"/>
    <w:tmpl w:val="E20A2E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E1B25CD"/>
    <w:multiLevelType w:val="hybridMultilevel"/>
    <w:tmpl w:val="E70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9"/>
  </w:num>
  <w:num w:numId="4">
    <w:abstractNumId w:val="36"/>
  </w:num>
  <w:num w:numId="5">
    <w:abstractNumId w:val="28"/>
  </w:num>
  <w:num w:numId="6">
    <w:abstractNumId w:val="27"/>
  </w:num>
  <w:num w:numId="7">
    <w:abstractNumId w:val="30"/>
  </w:num>
  <w:num w:numId="8">
    <w:abstractNumId w:val="4"/>
  </w:num>
  <w:num w:numId="9">
    <w:abstractNumId w:val="32"/>
  </w:num>
  <w:num w:numId="10">
    <w:abstractNumId w:val="17"/>
  </w:num>
  <w:num w:numId="11">
    <w:abstractNumId w:val="1"/>
  </w:num>
  <w:num w:numId="12">
    <w:abstractNumId w:val="0"/>
  </w:num>
  <w:num w:numId="13">
    <w:abstractNumId w:val="15"/>
  </w:num>
  <w:num w:numId="14">
    <w:abstractNumId w:val="34"/>
  </w:num>
  <w:num w:numId="15">
    <w:abstractNumId w:val="7"/>
  </w:num>
  <w:num w:numId="16">
    <w:abstractNumId w:val="12"/>
  </w:num>
  <w:num w:numId="17">
    <w:abstractNumId w:val="35"/>
  </w:num>
  <w:num w:numId="18">
    <w:abstractNumId w:val="26"/>
  </w:num>
  <w:num w:numId="19">
    <w:abstractNumId w:val="24"/>
  </w:num>
  <w:num w:numId="20">
    <w:abstractNumId w:val="23"/>
  </w:num>
  <w:num w:numId="21">
    <w:abstractNumId w:val="37"/>
  </w:num>
  <w:num w:numId="22">
    <w:abstractNumId w:val="25"/>
  </w:num>
  <w:num w:numId="23">
    <w:abstractNumId w:val="11"/>
  </w:num>
  <w:num w:numId="24">
    <w:abstractNumId w:val="16"/>
  </w:num>
  <w:num w:numId="25">
    <w:abstractNumId w:val="2"/>
  </w:num>
  <w:num w:numId="26">
    <w:abstractNumId w:val="38"/>
  </w:num>
  <w:num w:numId="27">
    <w:abstractNumId w:val="6"/>
  </w:num>
  <w:num w:numId="28">
    <w:abstractNumId w:val="33"/>
  </w:num>
  <w:num w:numId="29">
    <w:abstractNumId w:val="29"/>
  </w:num>
  <w:num w:numId="30">
    <w:abstractNumId w:val="18"/>
  </w:num>
  <w:num w:numId="31">
    <w:abstractNumId w:val="14"/>
  </w:num>
  <w:num w:numId="32">
    <w:abstractNumId w:val="31"/>
  </w:num>
  <w:num w:numId="33">
    <w:abstractNumId w:val="20"/>
  </w:num>
  <w:num w:numId="34">
    <w:abstractNumId w:val="8"/>
  </w:num>
  <w:num w:numId="35">
    <w:abstractNumId w:val="13"/>
  </w:num>
  <w:num w:numId="36">
    <w:abstractNumId w:val="22"/>
  </w:num>
  <w:num w:numId="37">
    <w:abstractNumId w:val="5"/>
  </w:num>
  <w:num w:numId="38">
    <w:abstractNumId w:val="19"/>
  </w:num>
  <w:num w:numId="3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usree Ashok Kumar (Application Management Group)">
    <w15:presenceInfo w15:providerId="AD" w15:userId="S-1-5-21-57989841-616249376-1801674531-1765467"/>
  </w15:person>
  <w15:person w15:author="Palanivelrajan Alagarsamy (WT01 - Global Immigration Management Services)">
    <w15:presenceInfo w15:providerId="AD" w15:userId="S-1-5-21-57989841-616249376-1801674531-14897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D95"/>
    <w:rsid w:val="000028F6"/>
    <w:rsid w:val="00004691"/>
    <w:rsid w:val="00016066"/>
    <w:rsid w:val="000178DE"/>
    <w:rsid w:val="00021580"/>
    <w:rsid w:val="00022041"/>
    <w:rsid w:val="00024ED0"/>
    <w:rsid w:val="000253B5"/>
    <w:rsid w:val="00026D1D"/>
    <w:rsid w:val="000327AA"/>
    <w:rsid w:val="00033F97"/>
    <w:rsid w:val="00051503"/>
    <w:rsid w:val="0005444B"/>
    <w:rsid w:val="00055146"/>
    <w:rsid w:val="000634C9"/>
    <w:rsid w:val="00063DBE"/>
    <w:rsid w:val="00074131"/>
    <w:rsid w:val="00077156"/>
    <w:rsid w:val="00084622"/>
    <w:rsid w:val="00087A15"/>
    <w:rsid w:val="00090302"/>
    <w:rsid w:val="0009195F"/>
    <w:rsid w:val="00092FC2"/>
    <w:rsid w:val="00094AEC"/>
    <w:rsid w:val="000A6B5E"/>
    <w:rsid w:val="000B6E60"/>
    <w:rsid w:val="000C1F58"/>
    <w:rsid w:val="000C5879"/>
    <w:rsid w:val="000D09FC"/>
    <w:rsid w:val="000D70BA"/>
    <w:rsid w:val="000E0002"/>
    <w:rsid w:val="000E057A"/>
    <w:rsid w:val="000E1676"/>
    <w:rsid w:val="000E2E75"/>
    <w:rsid w:val="000E2F45"/>
    <w:rsid w:val="000E5245"/>
    <w:rsid w:val="001062FE"/>
    <w:rsid w:val="00111B4D"/>
    <w:rsid w:val="00112B1A"/>
    <w:rsid w:val="00112FA2"/>
    <w:rsid w:val="00121269"/>
    <w:rsid w:val="00130156"/>
    <w:rsid w:val="0013062B"/>
    <w:rsid w:val="00131C33"/>
    <w:rsid w:val="00134520"/>
    <w:rsid w:val="001423EA"/>
    <w:rsid w:val="001466F7"/>
    <w:rsid w:val="00146850"/>
    <w:rsid w:val="00153681"/>
    <w:rsid w:val="00153773"/>
    <w:rsid w:val="00160B22"/>
    <w:rsid w:val="00166B2E"/>
    <w:rsid w:val="00172037"/>
    <w:rsid w:val="00180428"/>
    <w:rsid w:val="00180D0D"/>
    <w:rsid w:val="001950D6"/>
    <w:rsid w:val="001A1461"/>
    <w:rsid w:val="001A42DE"/>
    <w:rsid w:val="001A774B"/>
    <w:rsid w:val="001A7D95"/>
    <w:rsid w:val="001B2382"/>
    <w:rsid w:val="001B257B"/>
    <w:rsid w:val="001B2C86"/>
    <w:rsid w:val="001B2E29"/>
    <w:rsid w:val="001B2E65"/>
    <w:rsid w:val="001B4ECC"/>
    <w:rsid w:val="001B7CB5"/>
    <w:rsid w:val="001C1EAC"/>
    <w:rsid w:val="001C21C8"/>
    <w:rsid w:val="001C2229"/>
    <w:rsid w:val="001C3CA6"/>
    <w:rsid w:val="001C783A"/>
    <w:rsid w:val="001D1E4A"/>
    <w:rsid w:val="001D4601"/>
    <w:rsid w:val="001E0372"/>
    <w:rsid w:val="001E062D"/>
    <w:rsid w:val="001E2EDC"/>
    <w:rsid w:val="001E574E"/>
    <w:rsid w:val="001E7023"/>
    <w:rsid w:val="001F4D0F"/>
    <w:rsid w:val="00204593"/>
    <w:rsid w:val="0020523C"/>
    <w:rsid w:val="0020655D"/>
    <w:rsid w:val="002070DA"/>
    <w:rsid w:val="00212920"/>
    <w:rsid w:val="00215AC3"/>
    <w:rsid w:val="00216C95"/>
    <w:rsid w:val="0022642F"/>
    <w:rsid w:val="002316FE"/>
    <w:rsid w:val="00242067"/>
    <w:rsid w:val="00254835"/>
    <w:rsid w:val="0025515B"/>
    <w:rsid w:val="00262397"/>
    <w:rsid w:val="0026277D"/>
    <w:rsid w:val="00267876"/>
    <w:rsid w:val="00270AFB"/>
    <w:rsid w:val="00273AB1"/>
    <w:rsid w:val="0027453E"/>
    <w:rsid w:val="00275433"/>
    <w:rsid w:val="002763A9"/>
    <w:rsid w:val="002774A1"/>
    <w:rsid w:val="00280DBD"/>
    <w:rsid w:val="002873BB"/>
    <w:rsid w:val="00287F54"/>
    <w:rsid w:val="0029578A"/>
    <w:rsid w:val="00296A66"/>
    <w:rsid w:val="002A0089"/>
    <w:rsid w:val="002A4AAE"/>
    <w:rsid w:val="002B0416"/>
    <w:rsid w:val="002B199C"/>
    <w:rsid w:val="002B2056"/>
    <w:rsid w:val="002C3A5D"/>
    <w:rsid w:val="002C6566"/>
    <w:rsid w:val="002C74AC"/>
    <w:rsid w:val="002D110E"/>
    <w:rsid w:val="002D1824"/>
    <w:rsid w:val="002F14C2"/>
    <w:rsid w:val="002F35D4"/>
    <w:rsid w:val="002F3E7D"/>
    <w:rsid w:val="00304ED7"/>
    <w:rsid w:val="00306598"/>
    <w:rsid w:val="003127F1"/>
    <w:rsid w:val="00313BB8"/>
    <w:rsid w:val="00317166"/>
    <w:rsid w:val="003270F1"/>
    <w:rsid w:val="00330D4C"/>
    <w:rsid w:val="003415C5"/>
    <w:rsid w:val="00342CFB"/>
    <w:rsid w:val="00342E96"/>
    <w:rsid w:val="0035044F"/>
    <w:rsid w:val="00350648"/>
    <w:rsid w:val="00355C38"/>
    <w:rsid w:val="003639AB"/>
    <w:rsid w:val="00363A1A"/>
    <w:rsid w:val="0037427A"/>
    <w:rsid w:val="00374782"/>
    <w:rsid w:val="00383481"/>
    <w:rsid w:val="00384364"/>
    <w:rsid w:val="00385027"/>
    <w:rsid w:val="0039076A"/>
    <w:rsid w:val="00390F75"/>
    <w:rsid w:val="00394389"/>
    <w:rsid w:val="003964AA"/>
    <w:rsid w:val="00397ACD"/>
    <w:rsid w:val="003A20AE"/>
    <w:rsid w:val="003A5056"/>
    <w:rsid w:val="003B71E0"/>
    <w:rsid w:val="003C255D"/>
    <w:rsid w:val="003C3F75"/>
    <w:rsid w:val="003C7937"/>
    <w:rsid w:val="003D4DA8"/>
    <w:rsid w:val="003E427A"/>
    <w:rsid w:val="003F1962"/>
    <w:rsid w:val="003F5782"/>
    <w:rsid w:val="004111EF"/>
    <w:rsid w:val="00411747"/>
    <w:rsid w:val="0041190E"/>
    <w:rsid w:val="00412305"/>
    <w:rsid w:val="00423628"/>
    <w:rsid w:val="00432A8A"/>
    <w:rsid w:val="004343CF"/>
    <w:rsid w:val="00435443"/>
    <w:rsid w:val="0043658D"/>
    <w:rsid w:val="004446FA"/>
    <w:rsid w:val="00445EEF"/>
    <w:rsid w:val="00455CDF"/>
    <w:rsid w:val="004610CE"/>
    <w:rsid w:val="00463078"/>
    <w:rsid w:val="00464A90"/>
    <w:rsid w:val="00467F15"/>
    <w:rsid w:val="0047590B"/>
    <w:rsid w:val="00475FCC"/>
    <w:rsid w:val="00476E5A"/>
    <w:rsid w:val="00483AAC"/>
    <w:rsid w:val="00485E39"/>
    <w:rsid w:val="004A17FD"/>
    <w:rsid w:val="004A3757"/>
    <w:rsid w:val="004A67D6"/>
    <w:rsid w:val="004A7169"/>
    <w:rsid w:val="004B56D8"/>
    <w:rsid w:val="004C608A"/>
    <w:rsid w:val="004D0E4D"/>
    <w:rsid w:val="004D56ED"/>
    <w:rsid w:val="004D5BC8"/>
    <w:rsid w:val="004D6849"/>
    <w:rsid w:val="004D7966"/>
    <w:rsid w:val="004E311F"/>
    <w:rsid w:val="004F176B"/>
    <w:rsid w:val="004F2CD8"/>
    <w:rsid w:val="004F6D34"/>
    <w:rsid w:val="005014D2"/>
    <w:rsid w:val="0050257E"/>
    <w:rsid w:val="00517C68"/>
    <w:rsid w:val="00523833"/>
    <w:rsid w:val="00525C13"/>
    <w:rsid w:val="00526863"/>
    <w:rsid w:val="00533838"/>
    <w:rsid w:val="00534092"/>
    <w:rsid w:val="00536E6B"/>
    <w:rsid w:val="00554485"/>
    <w:rsid w:val="00556530"/>
    <w:rsid w:val="0055762B"/>
    <w:rsid w:val="00557692"/>
    <w:rsid w:val="00561726"/>
    <w:rsid w:val="00567420"/>
    <w:rsid w:val="005718B6"/>
    <w:rsid w:val="00572635"/>
    <w:rsid w:val="00575E86"/>
    <w:rsid w:val="005765FA"/>
    <w:rsid w:val="00585598"/>
    <w:rsid w:val="00585C9B"/>
    <w:rsid w:val="00595BBB"/>
    <w:rsid w:val="005A051A"/>
    <w:rsid w:val="005A3084"/>
    <w:rsid w:val="005A6EFC"/>
    <w:rsid w:val="005A724A"/>
    <w:rsid w:val="005B128B"/>
    <w:rsid w:val="005B31B3"/>
    <w:rsid w:val="005B4AFD"/>
    <w:rsid w:val="005B648B"/>
    <w:rsid w:val="005C3D3F"/>
    <w:rsid w:val="005C5E3A"/>
    <w:rsid w:val="005C5F1F"/>
    <w:rsid w:val="005C7C8F"/>
    <w:rsid w:val="005D7509"/>
    <w:rsid w:val="005F0F3C"/>
    <w:rsid w:val="005F695B"/>
    <w:rsid w:val="00601CE3"/>
    <w:rsid w:val="0060246F"/>
    <w:rsid w:val="006031EC"/>
    <w:rsid w:val="006039F5"/>
    <w:rsid w:val="006132A9"/>
    <w:rsid w:val="00613D9C"/>
    <w:rsid w:val="00616EE4"/>
    <w:rsid w:val="00624D1E"/>
    <w:rsid w:val="006261CF"/>
    <w:rsid w:val="00635663"/>
    <w:rsid w:val="00635B92"/>
    <w:rsid w:val="00640171"/>
    <w:rsid w:val="006445E2"/>
    <w:rsid w:val="006559C2"/>
    <w:rsid w:val="00660E5C"/>
    <w:rsid w:val="00680F8A"/>
    <w:rsid w:val="00684DBE"/>
    <w:rsid w:val="0069232C"/>
    <w:rsid w:val="006B2FA4"/>
    <w:rsid w:val="006B43C8"/>
    <w:rsid w:val="006C0A3A"/>
    <w:rsid w:val="006C5078"/>
    <w:rsid w:val="006C6087"/>
    <w:rsid w:val="006C7F99"/>
    <w:rsid w:val="006D6D4E"/>
    <w:rsid w:val="006E278A"/>
    <w:rsid w:val="006E388C"/>
    <w:rsid w:val="006F09AD"/>
    <w:rsid w:val="006F2E80"/>
    <w:rsid w:val="006F6E2D"/>
    <w:rsid w:val="006F6F3F"/>
    <w:rsid w:val="006F6F83"/>
    <w:rsid w:val="006F7B4E"/>
    <w:rsid w:val="00702A94"/>
    <w:rsid w:val="00706E17"/>
    <w:rsid w:val="00722EA5"/>
    <w:rsid w:val="00723EBB"/>
    <w:rsid w:val="0073398F"/>
    <w:rsid w:val="00733FD5"/>
    <w:rsid w:val="0074746D"/>
    <w:rsid w:val="00751BEC"/>
    <w:rsid w:val="0075695C"/>
    <w:rsid w:val="00761C49"/>
    <w:rsid w:val="007718D8"/>
    <w:rsid w:val="00774898"/>
    <w:rsid w:val="00793C0E"/>
    <w:rsid w:val="00796144"/>
    <w:rsid w:val="0079659F"/>
    <w:rsid w:val="007C3596"/>
    <w:rsid w:val="007C4A6E"/>
    <w:rsid w:val="007C4CAD"/>
    <w:rsid w:val="007D0E2F"/>
    <w:rsid w:val="007D2C90"/>
    <w:rsid w:val="007D3CF8"/>
    <w:rsid w:val="007D51D3"/>
    <w:rsid w:val="007E1C02"/>
    <w:rsid w:val="007F517C"/>
    <w:rsid w:val="00807A87"/>
    <w:rsid w:val="00807C7A"/>
    <w:rsid w:val="00810257"/>
    <w:rsid w:val="008111AE"/>
    <w:rsid w:val="00814EB0"/>
    <w:rsid w:val="008308BD"/>
    <w:rsid w:val="00833C5F"/>
    <w:rsid w:val="008407CC"/>
    <w:rsid w:val="0084347B"/>
    <w:rsid w:val="00845689"/>
    <w:rsid w:val="008503EA"/>
    <w:rsid w:val="008509D7"/>
    <w:rsid w:val="00850FFC"/>
    <w:rsid w:val="00853C49"/>
    <w:rsid w:val="008557D6"/>
    <w:rsid w:val="0086305C"/>
    <w:rsid w:val="00865664"/>
    <w:rsid w:val="00871D41"/>
    <w:rsid w:val="008725E6"/>
    <w:rsid w:val="00875B96"/>
    <w:rsid w:val="008900CD"/>
    <w:rsid w:val="00890D8C"/>
    <w:rsid w:val="00896618"/>
    <w:rsid w:val="00896817"/>
    <w:rsid w:val="008B032A"/>
    <w:rsid w:val="008B1A45"/>
    <w:rsid w:val="008B3D72"/>
    <w:rsid w:val="008C769C"/>
    <w:rsid w:val="008C7A92"/>
    <w:rsid w:val="008D086E"/>
    <w:rsid w:val="008D7173"/>
    <w:rsid w:val="008E4490"/>
    <w:rsid w:val="008E76A2"/>
    <w:rsid w:val="00902FEA"/>
    <w:rsid w:val="0092320F"/>
    <w:rsid w:val="00930322"/>
    <w:rsid w:val="00934329"/>
    <w:rsid w:val="00940740"/>
    <w:rsid w:val="00942C03"/>
    <w:rsid w:val="00947847"/>
    <w:rsid w:val="00947CFF"/>
    <w:rsid w:val="009529B4"/>
    <w:rsid w:val="00952A6F"/>
    <w:rsid w:val="00953C2C"/>
    <w:rsid w:val="0095532D"/>
    <w:rsid w:val="00961344"/>
    <w:rsid w:val="00966E37"/>
    <w:rsid w:val="00970037"/>
    <w:rsid w:val="0097026A"/>
    <w:rsid w:val="0097322A"/>
    <w:rsid w:val="00973574"/>
    <w:rsid w:val="00974235"/>
    <w:rsid w:val="00974899"/>
    <w:rsid w:val="00983F67"/>
    <w:rsid w:val="00986BD3"/>
    <w:rsid w:val="009927EC"/>
    <w:rsid w:val="00997F3E"/>
    <w:rsid w:val="009A053F"/>
    <w:rsid w:val="009A282B"/>
    <w:rsid w:val="009B6C0A"/>
    <w:rsid w:val="009B77EE"/>
    <w:rsid w:val="009D0794"/>
    <w:rsid w:val="009D2653"/>
    <w:rsid w:val="009D7B03"/>
    <w:rsid w:val="009E0D65"/>
    <w:rsid w:val="009F5F34"/>
    <w:rsid w:val="009F6353"/>
    <w:rsid w:val="009F7012"/>
    <w:rsid w:val="00A0733C"/>
    <w:rsid w:val="00A103D5"/>
    <w:rsid w:val="00A134B0"/>
    <w:rsid w:val="00A13596"/>
    <w:rsid w:val="00A152CB"/>
    <w:rsid w:val="00A24E00"/>
    <w:rsid w:val="00A315C6"/>
    <w:rsid w:val="00A33713"/>
    <w:rsid w:val="00A33E62"/>
    <w:rsid w:val="00A45C70"/>
    <w:rsid w:val="00A51FFC"/>
    <w:rsid w:val="00A52BBD"/>
    <w:rsid w:val="00A549C5"/>
    <w:rsid w:val="00A57926"/>
    <w:rsid w:val="00A60544"/>
    <w:rsid w:val="00A62D93"/>
    <w:rsid w:val="00A6332B"/>
    <w:rsid w:val="00A65148"/>
    <w:rsid w:val="00A66157"/>
    <w:rsid w:val="00A8233B"/>
    <w:rsid w:val="00A841AE"/>
    <w:rsid w:val="00A86579"/>
    <w:rsid w:val="00A86F32"/>
    <w:rsid w:val="00A925D0"/>
    <w:rsid w:val="00A95C3F"/>
    <w:rsid w:val="00A97998"/>
    <w:rsid w:val="00AB214A"/>
    <w:rsid w:val="00AB46FD"/>
    <w:rsid w:val="00AB5324"/>
    <w:rsid w:val="00AC3595"/>
    <w:rsid w:val="00AC52C3"/>
    <w:rsid w:val="00AC6527"/>
    <w:rsid w:val="00AD4EAE"/>
    <w:rsid w:val="00AE035C"/>
    <w:rsid w:val="00AE1D42"/>
    <w:rsid w:val="00AE2048"/>
    <w:rsid w:val="00AE3EEE"/>
    <w:rsid w:val="00AE598D"/>
    <w:rsid w:val="00AE5C84"/>
    <w:rsid w:val="00AF1F4E"/>
    <w:rsid w:val="00AF2A4F"/>
    <w:rsid w:val="00AF716D"/>
    <w:rsid w:val="00B029A9"/>
    <w:rsid w:val="00B11E6F"/>
    <w:rsid w:val="00B16A1F"/>
    <w:rsid w:val="00B16D55"/>
    <w:rsid w:val="00B23584"/>
    <w:rsid w:val="00B26E6C"/>
    <w:rsid w:val="00B30FAF"/>
    <w:rsid w:val="00B32E4D"/>
    <w:rsid w:val="00B33A18"/>
    <w:rsid w:val="00B364E6"/>
    <w:rsid w:val="00B409B7"/>
    <w:rsid w:val="00B464B4"/>
    <w:rsid w:val="00B5215A"/>
    <w:rsid w:val="00B52650"/>
    <w:rsid w:val="00B56356"/>
    <w:rsid w:val="00B75D98"/>
    <w:rsid w:val="00B7648D"/>
    <w:rsid w:val="00B77C35"/>
    <w:rsid w:val="00B82AAC"/>
    <w:rsid w:val="00B940E8"/>
    <w:rsid w:val="00B96500"/>
    <w:rsid w:val="00BA42B5"/>
    <w:rsid w:val="00BA7354"/>
    <w:rsid w:val="00BB1754"/>
    <w:rsid w:val="00BC12AB"/>
    <w:rsid w:val="00BC1D80"/>
    <w:rsid w:val="00BC22B9"/>
    <w:rsid w:val="00BC4018"/>
    <w:rsid w:val="00BC541C"/>
    <w:rsid w:val="00BC71A2"/>
    <w:rsid w:val="00BD36E5"/>
    <w:rsid w:val="00BD4314"/>
    <w:rsid w:val="00BE0AF5"/>
    <w:rsid w:val="00BF7038"/>
    <w:rsid w:val="00C0300D"/>
    <w:rsid w:val="00C13E84"/>
    <w:rsid w:val="00C157D2"/>
    <w:rsid w:val="00C23873"/>
    <w:rsid w:val="00C24180"/>
    <w:rsid w:val="00C32BDF"/>
    <w:rsid w:val="00C4120C"/>
    <w:rsid w:val="00C42ED5"/>
    <w:rsid w:val="00C56692"/>
    <w:rsid w:val="00C56FB7"/>
    <w:rsid w:val="00C621A7"/>
    <w:rsid w:val="00C72C80"/>
    <w:rsid w:val="00C769E3"/>
    <w:rsid w:val="00C7795E"/>
    <w:rsid w:val="00C95146"/>
    <w:rsid w:val="00C95EC7"/>
    <w:rsid w:val="00C96DB5"/>
    <w:rsid w:val="00CA1456"/>
    <w:rsid w:val="00CA469A"/>
    <w:rsid w:val="00CA6DB4"/>
    <w:rsid w:val="00CB2A1A"/>
    <w:rsid w:val="00CB5F7F"/>
    <w:rsid w:val="00CC0D9B"/>
    <w:rsid w:val="00CD2AC8"/>
    <w:rsid w:val="00CD7B1D"/>
    <w:rsid w:val="00CE28C2"/>
    <w:rsid w:val="00CE2C30"/>
    <w:rsid w:val="00CE687D"/>
    <w:rsid w:val="00D043D8"/>
    <w:rsid w:val="00D11D4C"/>
    <w:rsid w:val="00D129A9"/>
    <w:rsid w:val="00D202C2"/>
    <w:rsid w:val="00D22452"/>
    <w:rsid w:val="00D22CA5"/>
    <w:rsid w:val="00D2615B"/>
    <w:rsid w:val="00D33873"/>
    <w:rsid w:val="00D37750"/>
    <w:rsid w:val="00D42554"/>
    <w:rsid w:val="00D42E0A"/>
    <w:rsid w:val="00D435F3"/>
    <w:rsid w:val="00D44F10"/>
    <w:rsid w:val="00D47190"/>
    <w:rsid w:val="00D50E89"/>
    <w:rsid w:val="00D52D19"/>
    <w:rsid w:val="00D56E8C"/>
    <w:rsid w:val="00D57116"/>
    <w:rsid w:val="00D7283E"/>
    <w:rsid w:val="00D73071"/>
    <w:rsid w:val="00D74974"/>
    <w:rsid w:val="00D837F9"/>
    <w:rsid w:val="00D87F23"/>
    <w:rsid w:val="00D92C38"/>
    <w:rsid w:val="00D95AAA"/>
    <w:rsid w:val="00D971AF"/>
    <w:rsid w:val="00DA3BB4"/>
    <w:rsid w:val="00DB058B"/>
    <w:rsid w:val="00DB3C5B"/>
    <w:rsid w:val="00DB4D56"/>
    <w:rsid w:val="00DC48A2"/>
    <w:rsid w:val="00DD18EC"/>
    <w:rsid w:val="00DE12AB"/>
    <w:rsid w:val="00DE1A3E"/>
    <w:rsid w:val="00DE1CA7"/>
    <w:rsid w:val="00DE67F2"/>
    <w:rsid w:val="00DE6E22"/>
    <w:rsid w:val="00DE6F8E"/>
    <w:rsid w:val="00DF0D47"/>
    <w:rsid w:val="00DF19A0"/>
    <w:rsid w:val="00DF273B"/>
    <w:rsid w:val="00E03C45"/>
    <w:rsid w:val="00E21C6A"/>
    <w:rsid w:val="00E2625F"/>
    <w:rsid w:val="00E325CF"/>
    <w:rsid w:val="00E339CE"/>
    <w:rsid w:val="00E36E25"/>
    <w:rsid w:val="00E43006"/>
    <w:rsid w:val="00E50798"/>
    <w:rsid w:val="00E5542C"/>
    <w:rsid w:val="00E57603"/>
    <w:rsid w:val="00E57974"/>
    <w:rsid w:val="00E621CE"/>
    <w:rsid w:val="00E63E2F"/>
    <w:rsid w:val="00E6436F"/>
    <w:rsid w:val="00E662E9"/>
    <w:rsid w:val="00E678C8"/>
    <w:rsid w:val="00E729BB"/>
    <w:rsid w:val="00E77931"/>
    <w:rsid w:val="00E8007F"/>
    <w:rsid w:val="00E8532E"/>
    <w:rsid w:val="00E90F5C"/>
    <w:rsid w:val="00E94202"/>
    <w:rsid w:val="00EA2CA2"/>
    <w:rsid w:val="00EA2D67"/>
    <w:rsid w:val="00EB388E"/>
    <w:rsid w:val="00EC026E"/>
    <w:rsid w:val="00EC16CB"/>
    <w:rsid w:val="00EC4280"/>
    <w:rsid w:val="00EC4901"/>
    <w:rsid w:val="00ED5B1F"/>
    <w:rsid w:val="00EE6B00"/>
    <w:rsid w:val="00EF1898"/>
    <w:rsid w:val="00EF2FCC"/>
    <w:rsid w:val="00EF3BB8"/>
    <w:rsid w:val="00EF4D82"/>
    <w:rsid w:val="00EF741E"/>
    <w:rsid w:val="00F069E2"/>
    <w:rsid w:val="00F078C6"/>
    <w:rsid w:val="00F129BA"/>
    <w:rsid w:val="00F14059"/>
    <w:rsid w:val="00F1634D"/>
    <w:rsid w:val="00F1692A"/>
    <w:rsid w:val="00F2677A"/>
    <w:rsid w:val="00F2762F"/>
    <w:rsid w:val="00F31F4B"/>
    <w:rsid w:val="00F34FE1"/>
    <w:rsid w:val="00F35DF2"/>
    <w:rsid w:val="00F35FE6"/>
    <w:rsid w:val="00F37415"/>
    <w:rsid w:val="00F37605"/>
    <w:rsid w:val="00F41832"/>
    <w:rsid w:val="00F42FDA"/>
    <w:rsid w:val="00F516B8"/>
    <w:rsid w:val="00F562B5"/>
    <w:rsid w:val="00F64B28"/>
    <w:rsid w:val="00F64C75"/>
    <w:rsid w:val="00F655B0"/>
    <w:rsid w:val="00F65870"/>
    <w:rsid w:val="00F67E0C"/>
    <w:rsid w:val="00F73CEC"/>
    <w:rsid w:val="00F74595"/>
    <w:rsid w:val="00F757D8"/>
    <w:rsid w:val="00F81A0D"/>
    <w:rsid w:val="00F85F76"/>
    <w:rsid w:val="00F86E2E"/>
    <w:rsid w:val="00F9107F"/>
    <w:rsid w:val="00FB12BB"/>
    <w:rsid w:val="00FB2E38"/>
    <w:rsid w:val="00FB3B50"/>
    <w:rsid w:val="00FB40E4"/>
    <w:rsid w:val="00FB753B"/>
    <w:rsid w:val="00FC59E8"/>
    <w:rsid w:val="00FD1747"/>
    <w:rsid w:val="00FE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7301DB"/>
  <w15:docId w15:val="{79340F97-F4C9-4050-B398-2422E111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locked="1" w:uiPriority="0"/>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45E2"/>
    <w:pPr>
      <w:ind w:left="720"/>
    </w:pPr>
    <w:rPr>
      <w:rFonts w:ascii="Arial" w:hAnsi="Arial"/>
      <w:sz w:val="22"/>
    </w:rPr>
  </w:style>
  <w:style w:type="paragraph" w:styleId="Heading4">
    <w:name w:val="heading 4"/>
    <w:basedOn w:val="Normal"/>
    <w:next w:val="Normal"/>
    <w:link w:val="Heading4Char"/>
    <w:uiPriority w:val="99"/>
    <w:qFormat/>
    <w:locked/>
    <w:rsid w:val="00D57116"/>
    <w:pPr>
      <w:keepNext/>
      <w:spacing w:before="240" w:after="60"/>
      <w:ind w:left="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locked/>
    <w:rsid w:val="00D57116"/>
    <w:rPr>
      <w:rFonts w:ascii="Calibri" w:hAnsi="Calibri" w:cs="Times New Roman"/>
      <w:b/>
      <w:bCs/>
      <w:sz w:val="28"/>
      <w:szCs w:val="28"/>
      <w:lang w:bidi="ar-SA"/>
    </w:rPr>
  </w:style>
  <w:style w:type="paragraph" w:styleId="Header">
    <w:name w:val="header"/>
    <w:basedOn w:val="Normal"/>
    <w:link w:val="HeaderChar"/>
    <w:uiPriority w:val="99"/>
    <w:rsid w:val="001A7D95"/>
    <w:pPr>
      <w:tabs>
        <w:tab w:val="center" w:pos="4680"/>
        <w:tab w:val="right" w:pos="9360"/>
      </w:tabs>
    </w:pPr>
  </w:style>
  <w:style w:type="character" w:customStyle="1" w:styleId="HeaderChar">
    <w:name w:val="Header Char"/>
    <w:link w:val="Header"/>
    <w:uiPriority w:val="99"/>
    <w:locked/>
    <w:rsid w:val="001A7D95"/>
    <w:rPr>
      <w:rFonts w:cs="Times New Roman"/>
      <w:sz w:val="24"/>
      <w:szCs w:val="24"/>
    </w:rPr>
  </w:style>
  <w:style w:type="paragraph" w:styleId="Footer">
    <w:name w:val="footer"/>
    <w:basedOn w:val="Normal"/>
    <w:link w:val="FooterChar"/>
    <w:uiPriority w:val="99"/>
    <w:rsid w:val="001A7D95"/>
    <w:pPr>
      <w:tabs>
        <w:tab w:val="center" w:pos="4680"/>
        <w:tab w:val="right" w:pos="9360"/>
      </w:tabs>
    </w:pPr>
  </w:style>
  <w:style w:type="character" w:customStyle="1" w:styleId="FooterChar">
    <w:name w:val="Footer Char"/>
    <w:link w:val="Footer"/>
    <w:uiPriority w:val="99"/>
    <w:locked/>
    <w:rsid w:val="001A7D95"/>
    <w:rPr>
      <w:rFonts w:cs="Times New Roman"/>
      <w:sz w:val="24"/>
      <w:szCs w:val="24"/>
    </w:rPr>
  </w:style>
  <w:style w:type="paragraph" w:styleId="BalloonText">
    <w:name w:val="Balloon Text"/>
    <w:basedOn w:val="Normal"/>
    <w:link w:val="BalloonTextChar"/>
    <w:uiPriority w:val="99"/>
    <w:rsid w:val="001A7D95"/>
    <w:rPr>
      <w:rFonts w:ascii="Tahoma" w:hAnsi="Tahoma" w:cs="Tahoma"/>
      <w:sz w:val="16"/>
      <w:szCs w:val="16"/>
    </w:rPr>
  </w:style>
  <w:style w:type="character" w:customStyle="1" w:styleId="BalloonTextChar">
    <w:name w:val="Balloon Text Char"/>
    <w:link w:val="BalloonText"/>
    <w:uiPriority w:val="99"/>
    <w:locked/>
    <w:rsid w:val="001A7D95"/>
    <w:rPr>
      <w:rFonts w:ascii="Tahoma" w:hAnsi="Tahoma" w:cs="Tahoma"/>
      <w:sz w:val="16"/>
      <w:szCs w:val="16"/>
    </w:rPr>
  </w:style>
  <w:style w:type="paragraph" w:customStyle="1" w:styleId="BodyTextKeep">
    <w:name w:val="Body Text Keep"/>
    <w:basedOn w:val="BodyText"/>
    <w:uiPriority w:val="99"/>
    <w:rsid w:val="009529B4"/>
    <w:pPr>
      <w:keepNext/>
    </w:pPr>
  </w:style>
  <w:style w:type="paragraph" w:styleId="BodyText">
    <w:name w:val="Body Text"/>
    <w:basedOn w:val="Normal"/>
    <w:link w:val="BodyTextChar"/>
    <w:uiPriority w:val="99"/>
    <w:rsid w:val="009529B4"/>
    <w:pPr>
      <w:spacing w:after="120"/>
    </w:pPr>
  </w:style>
  <w:style w:type="character" w:customStyle="1" w:styleId="BodyTextChar">
    <w:name w:val="Body Text Char"/>
    <w:link w:val="BodyText"/>
    <w:uiPriority w:val="99"/>
    <w:semiHidden/>
    <w:locked/>
    <w:rsid w:val="00613D9C"/>
    <w:rPr>
      <w:rFonts w:cs="Times New Roman"/>
      <w:sz w:val="24"/>
      <w:szCs w:val="24"/>
    </w:rPr>
  </w:style>
  <w:style w:type="paragraph" w:styleId="NormalWeb">
    <w:name w:val="Normal (Web)"/>
    <w:basedOn w:val="Normal"/>
    <w:uiPriority w:val="99"/>
    <w:rsid w:val="006445E2"/>
    <w:pPr>
      <w:spacing w:before="100" w:beforeAutospacing="1" w:after="100" w:afterAutospacing="1"/>
      <w:ind w:left="0"/>
    </w:pPr>
    <w:rPr>
      <w:rFonts w:ascii="Arial Unicode MS" w:eastAsia="Arial Unicode MS" w:hAnsi="Times New Roman" w:cs="Arial Unicode MS"/>
      <w:sz w:val="24"/>
      <w:szCs w:val="24"/>
    </w:rPr>
  </w:style>
  <w:style w:type="character" w:styleId="Hyperlink">
    <w:name w:val="Hyperlink"/>
    <w:uiPriority w:val="99"/>
    <w:rsid w:val="00D22CA5"/>
    <w:rPr>
      <w:rFonts w:cs="Times New Roman"/>
      <w:color w:val="0000FF"/>
      <w:u w:val="single"/>
    </w:rPr>
  </w:style>
  <w:style w:type="paragraph" w:styleId="ListParagraph">
    <w:name w:val="List Paragraph"/>
    <w:basedOn w:val="Normal"/>
    <w:uiPriority w:val="34"/>
    <w:qFormat/>
    <w:rsid w:val="00D22CA5"/>
  </w:style>
  <w:style w:type="paragraph" w:styleId="PlainText">
    <w:name w:val="Plain Text"/>
    <w:basedOn w:val="Normal"/>
    <w:link w:val="PlainTextChar"/>
    <w:uiPriority w:val="99"/>
    <w:rsid w:val="00D22CA5"/>
    <w:pPr>
      <w:ind w:left="0"/>
    </w:pPr>
    <w:rPr>
      <w:rFonts w:ascii="Consolas" w:hAnsi="Consolas"/>
      <w:sz w:val="21"/>
      <w:szCs w:val="21"/>
      <w:lang w:val="en-IN"/>
    </w:rPr>
  </w:style>
  <w:style w:type="character" w:customStyle="1" w:styleId="PlainTextChar">
    <w:name w:val="Plain Text Char"/>
    <w:link w:val="PlainText"/>
    <w:uiPriority w:val="99"/>
    <w:locked/>
    <w:rsid w:val="00D22CA5"/>
    <w:rPr>
      <w:rFonts w:ascii="Consolas" w:hAnsi="Consolas" w:cs="Times New Roman"/>
      <w:sz w:val="21"/>
      <w:szCs w:val="21"/>
      <w:lang w:val="en-IN" w:eastAsia="en-US" w:bidi="ar-SA"/>
    </w:rPr>
  </w:style>
  <w:style w:type="paragraph" w:styleId="MacroText">
    <w:name w:val="macro"/>
    <w:basedOn w:val="BodyText"/>
    <w:link w:val="MacroTextChar"/>
    <w:uiPriority w:val="99"/>
    <w:semiHidden/>
    <w:rsid w:val="00180D0D"/>
    <w:pPr>
      <w:ind w:left="0"/>
    </w:pPr>
    <w:rPr>
      <w:rFonts w:ascii="Courier New" w:hAnsi="Courier New"/>
      <w:sz w:val="20"/>
    </w:rPr>
  </w:style>
  <w:style w:type="character" w:customStyle="1" w:styleId="MacroTextChar">
    <w:name w:val="Macro Text Char"/>
    <w:link w:val="MacroText"/>
    <w:uiPriority w:val="99"/>
    <w:semiHidden/>
    <w:locked/>
    <w:rsid w:val="00180D0D"/>
    <w:rPr>
      <w:rFonts w:ascii="Courier New" w:hAnsi="Courier New" w:cs="Times New Roman"/>
      <w:lang w:bidi="ar-SA"/>
    </w:rPr>
  </w:style>
  <w:style w:type="paragraph" w:styleId="BodyTextIndent3">
    <w:name w:val="Body Text Indent 3"/>
    <w:basedOn w:val="Normal"/>
    <w:link w:val="BodyTextIndent3Char"/>
    <w:uiPriority w:val="99"/>
    <w:rsid w:val="00180D0D"/>
    <w:pPr>
      <w:spacing w:after="120"/>
      <w:ind w:left="360"/>
    </w:pPr>
    <w:rPr>
      <w:sz w:val="16"/>
      <w:szCs w:val="16"/>
    </w:rPr>
  </w:style>
  <w:style w:type="character" w:customStyle="1" w:styleId="BodyTextIndent3Char">
    <w:name w:val="Body Text Indent 3 Char"/>
    <w:link w:val="BodyTextIndent3"/>
    <w:uiPriority w:val="99"/>
    <w:locked/>
    <w:rsid w:val="00180D0D"/>
    <w:rPr>
      <w:rFonts w:ascii="Arial" w:hAnsi="Arial" w:cs="Times New Roman"/>
      <w:sz w:val="16"/>
      <w:szCs w:val="16"/>
      <w:lang w:bidi="ar-SA"/>
    </w:rPr>
  </w:style>
  <w:style w:type="paragraph" w:styleId="BodyTextIndent">
    <w:name w:val="Body Text Indent"/>
    <w:basedOn w:val="Normal"/>
    <w:link w:val="BodyTextIndentChar"/>
    <w:uiPriority w:val="99"/>
    <w:semiHidden/>
    <w:rsid w:val="00D57116"/>
    <w:pPr>
      <w:spacing w:after="120"/>
      <w:ind w:left="360"/>
    </w:pPr>
  </w:style>
  <w:style w:type="character" w:customStyle="1" w:styleId="BodyTextIndentChar">
    <w:name w:val="Body Text Indent Char"/>
    <w:link w:val="BodyTextIndent"/>
    <w:uiPriority w:val="99"/>
    <w:semiHidden/>
    <w:locked/>
    <w:rsid w:val="00D57116"/>
    <w:rPr>
      <w:rFonts w:ascii="Arial" w:hAnsi="Arial" w:cs="Times New Roman"/>
      <w:sz w:val="22"/>
      <w:lang w:bidi="ar-SA"/>
    </w:rPr>
  </w:style>
  <w:style w:type="paragraph" w:customStyle="1" w:styleId="Textbody">
    <w:name w:val="Text body"/>
    <w:basedOn w:val="Normal"/>
    <w:uiPriority w:val="99"/>
    <w:rsid w:val="00D57116"/>
    <w:pPr>
      <w:suppressAutoHyphens/>
      <w:spacing w:before="120"/>
      <w:ind w:left="0"/>
      <w:jc w:val="both"/>
    </w:pPr>
    <w:rPr>
      <w:rFonts w:ascii="Times New Roman" w:hAnsi="Times New Roman"/>
      <w:noProof/>
      <w:sz w:val="20"/>
    </w:rPr>
  </w:style>
  <w:style w:type="paragraph" w:styleId="BlockText">
    <w:name w:val="Block Text"/>
    <w:basedOn w:val="Normal"/>
    <w:rsid w:val="000B6E60"/>
    <w:pPr>
      <w:tabs>
        <w:tab w:val="left" w:pos="9540"/>
      </w:tabs>
      <w:spacing w:line="240" w:lineRule="atLeast"/>
      <w:ind w:left="180" w:right="1440"/>
      <w:jc w:val="both"/>
    </w:pPr>
    <w:rPr>
      <w:rFonts w:cs="Arial"/>
      <w:sz w:val="20"/>
      <w:szCs w:val="24"/>
    </w:rPr>
  </w:style>
  <w:style w:type="paragraph" w:styleId="Date">
    <w:name w:val="Date"/>
    <w:basedOn w:val="Normal"/>
    <w:next w:val="Normal"/>
    <w:link w:val="DateChar"/>
    <w:uiPriority w:val="99"/>
    <w:rsid w:val="006B2FA4"/>
    <w:pPr>
      <w:ind w:left="0"/>
    </w:pPr>
    <w:rPr>
      <w:rFonts w:ascii="Times New Roman" w:hAnsi="Times New Roman"/>
      <w:sz w:val="20"/>
    </w:rPr>
  </w:style>
  <w:style w:type="character" w:customStyle="1" w:styleId="DateChar">
    <w:name w:val="Date Char"/>
    <w:link w:val="Date"/>
    <w:uiPriority w:val="99"/>
    <w:locked/>
    <w:rsid w:val="006B2FA4"/>
    <w:rPr>
      <w:rFonts w:cs="Times New Roman"/>
      <w:lang w:bidi="ar-SA"/>
    </w:rPr>
  </w:style>
  <w:style w:type="paragraph" w:styleId="BodyText2">
    <w:name w:val="Body Text 2"/>
    <w:basedOn w:val="Normal"/>
    <w:link w:val="BodyText2Char"/>
    <w:rsid w:val="007C4A6E"/>
    <w:pPr>
      <w:spacing w:after="120" w:line="480" w:lineRule="auto"/>
    </w:pPr>
  </w:style>
  <w:style w:type="character" w:customStyle="1" w:styleId="BodyText2Char">
    <w:name w:val="Body Text 2 Char"/>
    <w:link w:val="BodyText2"/>
    <w:rsid w:val="007C4A6E"/>
    <w:rPr>
      <w:rFonts w:ascii="Arial" w:hAnsi="Arial"/>
      <w:szCs w:val="20"/>
    </w:rPr>
  </w:style>
  <w:style w:type="paragraph" w:styleId="FootnoteText">
    <w:name w:val="footnote text"/>
    <w:basedOn w:val="Normal"/>
    <w:link w:val="FootnoteTextChar"/>
    <w:rsid w:val="004A17FD"/>
    <w:rPr>
      <w:sz w:val="20"/>
    </w:rPr>
  </w:style>
  <w:style w:type="character" w:customStyle="1" w:styleId="FootnoteTextChar">
    <w:name w:val="Footnote Text Char"/>
    <w:link w:val="FootnoteText"/>
    <w:rsid w:val="004A17FD"/>
    <w:rPr>
      <w:rFonts w:ascii="Arial" w:hAnsi="Arial"/>
    </w:rPr>
  </w:style>
  <w:style w:type="character" w:styleId="CommentReference">
    <w:name w:val="annotation reference"/>
    <w:basedOn w:val="DefaultParagraphFont"/>
    <w:uiPriority w:val="99"/>
    <w:semiHidden/>
    <w:unhideWhenUsed/>
    <w:rsid w:val="004D56ED"/>
    <w:rPr>
      <w:sz w:val="16"/>
      <w:szCs w:val="16"/>
    </w:rPr>
  </w:style>
  <w:style w:type="paragraph" w:styleId="CommentText">
    <w:name w:val="annotation text"/>
    <w:basedOn w:val="Normal"/>
    <w:link w:val="CommentTextChar"/>
    <w:uiPriority w:val="99"/>
    <w:semiHidden/>
    <w:unhideWhenUsed/>
    <w:rsid w:val="004D56ED"/>
    <w:rPr>
      <w:sz w:val="20"/>
    </w:rPr>
  </w:style>
  <w:style w:type="character" w:customStyle="1" w:styleId="CommentTextChar">
    <w:name w:val="Comment Text Char"/>
    <w:basedOn w:val="DefaultParagraphFont"/>
    <w:link w:val="CommentText"/>
    <w:uiPriority w:val="99"/>
    <w:semiHidden/>
    <w:rsid w:val="004D56ED"/>
    <w:rPr>
      <w:rFonts w:ascii="Arial" w:hAnsi="Arial"/>
    </w:rPr>
  </w:style>
  <w:style w:type="paragraph" w:styleId="CommentSubject">
    <w:name w:val="annotation subject"/>
    <w:basedOn w:val="CommentText"/>
    <w:next w:val="CommentText"/>
    <w:link w:val="CommentSubjectChar"/>
    <w:uiPriority w:val="99"/>
    <w:semiHidden/>
    <w:unhideWhenUsed/>
    <w:rsid w:val="004D56ED"/>
    <w:rPr>
      <w:b/>
      <w:bCs/>
    </w:rPr>
  </w:style>
  <w:style w:type="character" w:customStyle="1" w:styleId="CommentSubjectChar">
    <w:name w:val="Comment Subject Char"/>
    <w:basedOn w:val="CommentTextChar"/>
    <w:link w:val="CommentSubject"/>
    <w:uiPriority w:val="99"/>
    <w:semiHidden/>
    <w:rsid w:val="004D56E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189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MV12905</dc:creator>
  <cp:lastModifiedBy>Anusree Ashok Kumar (Application Management Group)</cp:lastModifiedBy>
  <cp:revision>9</cp:revision>
  <dcterms:created xsi:type="dcterms:W3CDTF">2014-07-11T13:06:00Z</dcterms:created>
  <dcterms:modified xsi:type="dcterms:W3CDTF">2017-08-08T09:24:00Z</dcterms:modified>
</cp:coreProperties>
</file>