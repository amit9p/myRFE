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BD635F" w14:textId="77777777" w:rsidR="00130C48" w:rsidRDefault="00130C48" w:rsidP="009357E2">
      <w:pPr>
        <w:ind w:left="0"/>
        <w:rPr>
          <w:rFonts w:cs="Arial"/>
          <w:sz w:val="20"/>
        </w:rPr>
      </w:pPr>
    </w:p>
    <w:p w14:paraId="3E99F719" w14:textId="77777777" w:rsidR="00130C48" w:rsidDel="00AA7003" w:rsidRDefault="00130C48" w:rsidP="009357E2">
      <w:pPr>
        <w:ind w:left="0"/>
        <w:rPr>
          <w:del w:id="0" w:author="Anusree Ashok Kumar (Application Management Group)" w:date="2017-08-08T14:52:00Z"/>
          <w:rFonts w:cs="Arial"/>
          <w:sz w:val="20"/>
        </w:rPr>
      </w:pPr>
    </w:p>
    <w:p w14:paraId="33A94DC7" w14:textId="77777777" w:rsidR="009826E7" w:rsidDel="00AA7003" w:rsidRDefault="009826E7" w:rsidP="00AA7003">
      <w:pPr>
        <w:ind w:left="0" w:firstLine="720"/>
        <w:rPr>
          <w:del w:id="1" w:author="Anusree Ashok Kumar (Application Management Group)" w:date="2017-08-08T14:52:00Z"/>
          <w:rFonts w:cs="Arial"/>
          <w:sz w:val="20"/>
        </w:rPr>
        <w:pPrChange w:id="2" w:author="Anusree Ashok Kumar (Application Management Group)" w:date="2017-08-08T14:51:00Z">
          <w:pPr>
            <w:ind w:left="0"/>
          </w:pPr>
        </w:pPrChange>
      </w:pPr>
    </w:p>
    <w:p w14:paraId="0119A104" w14:textId="77777777" w:rsidR="009826E7" w:rsidRDefault="009826E7" w:rsidP="009357E2">
      <w:pPr>
        <w:ind w:left="0"/>
        <w:rPr>
          <w:rFonts w:cs="Arial"/>
          <w:sz w:val="20"/>
        </w:rPr>
      </w:pPr>
      <w:commentRangeStart w:id="3"/>
    </w:p>
    <w:p w14:paraId="4F42C223" w14:textId="77777777" w:rsidR="009357E2" w:rsidRPr="002C35B9" w:rsidRDefault="002C35B9" w:rsidP="009357E2">
      <w:pPr>
        <w:ind w:left="0"/>
        <w:rPr>
          <w:rFonts w:cs="Arial"/>
          <w:color w:val="FF0000"/>
          <w:sz w:val="20"/>
        </w:rPr>
      </w:pPr>
      <w:r w:rsidRPr="002C35B9">
        <w:rPr>
          <w:rFonts w:cs="Arial"/>
          <w:color w:val="FF0000"/>
          <w:sz w:val="20"/>
        </w:rPr>
        <w:t>(Date)</w:t>
      </w:r>
    </w:p>
    <w:p w14:paraId="4F1E8E95" w14:textId="77777777" w:rsidR="009357E2" w:rsidRDefault="009357E2" w:rsidP="009357E2">
      <w:pPr>
        <w:ind w:left="0"/>
        <w:rPr>
          <w:rFonts w:cs="Arial"/>
          <w:sz w:val="20"/>
        </w:rPr>
      </w:pPr>
    </w:p>
    <w:p w14:paraId="6250D593" w14:textId="77777777" w:rsidR="009357E2" w:rsidRDefault="009357E2" w:rsidP="009357E2">
      <w:pPr>
        <w:rPr>
          <w:rFonts w:cs="Arial"/>
          <w:sz w:val="20"/>
        </w:rPr>
      </w:pPr>
      <w:r>
        <w:rPr>
          <w:rFonts w:cs="Arial"/>
          <w:sz w:val="20"/>
        </w:rPr>
        <w:t xml:space="preserve"> </w:t>
      </w:r>
    </w:p>
    <w:p w14:paraId="521E5460" w14:textId="77777777" w:rsidR="00334163" w:rsidRDefault="00334163" w:rsidP="00334163">
      <w:pPr>
        <w:autoSpaceDE w:val="0"/>
        <w:autoSpaceDN w:val="0"/>
        <w:adjustRightInd w:val="0"/>
        <w:ind w:left="0"/>
        <w:rPr>
          <w:rFonts w:cs="Arial"/>
          <w:sz w:val="20"/>
        </w:rPr>
      </w:pPr>
      <w:r>
        <w:rPr>
          <w:rFonts w:cs="Arial"/>
          <w:sz w:val="20"/>
        </w:rPr>
        <w:t>To</w:t>
      </w:r>
    </w:p>
    <w:p w14:paraId="7097B6E5" w14:textId="77777777" w:rsidR="00334163" w:rsidRDefault="00334163" w:rsidP="00334163">
      <w:pPr>
        <w:autoSpaceDE w:val="0"/>
        <w:autoSpaceDN w:val="0"/>
        <w:adjustRightInd w:val="0"/>
        <w:ind w:left="0"/>
        <w:rPr>
          <w:rFonts w:cs="Arial"/>
          <w:sz w:val="20"/>
        </w:rPr>
      </w:pPr>
    </w:p>
    <w:p w14:paraId="07506F19" w14:textId="77777777" w:rsidR="002C35B9" w:rsidRDefault="002C35B9" w:rsidP="002127FF">
      <w:pPr>
        <w:autoSpaceDE w:val="0"/>
        <w:autoSpaceDN w:val="0"/>
        <w:adjustRightInd w:val="0"/>
        <w:ind w:left="0"/>
        <w:rPr>
          <w:rFonts w:cs="Arial"/>
          <w:sz w:val="20"/>
        </w:rPr>
      </w:pPr>
      <w:r>
        <w:rPr>
          <w:rFonts w:cs="Arial"/>
          <w:sz w:val="20"/>
        </w:rPr>
        <w:t>Department of Homeland Security</w:t>
      </w:r>
    </w:p>
    <w:p w14:paraId="33C2C7F5" w14:textId="77777777" w:rsidR="002127FF" w:rsidRPr="00A675E2" w:rsidRDefault="002127FF" w:rsidP="002127FF">
      <w:pPr>
        <w:autoSpaceDE w:val="0"/>
        <w:autoSpaceDN w:val="0"/>
        <w:adjustRightInd w:val="0"/>
        <w:ind w:left="0"/>
        <w:rPr>
          <w:rFonts w:cs="Arial"/>
          <w:sz w:val="20"/>
        </w:rPr>
      </w:pPr>
      <w:r w:rsidRPr="00A675E2">
        <w:rPr>
          <w:rFonts w:cs="Arial"/>
          <w:sz w:val="20"/>
        </w:rPr>
        <w:t xml:space="preserve">U.S Citizenship and Immigration Services </w:t>
      </w:r>
    </w:p>
    <w:commentRangeEnd w:id="3"/>
    <w:p w14:paraId="527DCC7B" w14:textId="77777777" w:rsidR="00334163" w:rsidRPr="00A675E2" w:rsidRDefault="00BC16FD" w:rsidP="002127FF">
      <w:pPr>
        <w:ind w:left="0"/>
        <w:rPr>
          <w:rFonts w:cs="Arial"/>
          <w:sz w:val="20"/>
        </w:rPr>
      </w:pPr>
      <w:r>
        <w:rPr>
          <w:rStyle w:val="CommentReference"/>
        </w:rPr>
        <w:commentReference w:id="3"/>
      </w:r>
    </w:p>
    <w:p w14:paraId="3F1A79A7" w14:textId="77777777" w:rsidR="009357E2" w:rsidRDefault="009357E2" w:rsidP="009357E2">
      <w:pPr>
        <w:ind w:left="0"/>
        <w:rPr>
          <w:rFonts w:cs="Arial"/>
          <w:sz w:val="20"/>
        </w:rPr>
      </w:pPr>
    </w:p>
    <w:p w14:paraId="75B9D5E1" w14:textId="77777777" w:rsidR="009357E2" w:rsidRDefault="009357E2" w:rsidP="009357E2">
      <w:pPr>
        <w:rPr>
          <w:rFonts w:cs="Arial"/>
          <w:sz w:val="20"/>
        </w:rPr>
      </w:pPr>
    </w:p>
    <w:p w14:paraId="754F0D40" w14:textId="77777777" w:rsidR="002052D7" w:rsidRDefault="002052D7" w:rsidP="002052D7">
      <w:pPr>
        <w:ind w:left="0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Re </w:t>
      </w:r>
      <w:r>
        <w:rPr>
          <w:rFonts w:cs="Arial"/>
          <w:b/>
          <w:sz w:val="20"/>
        </w:rPr>
        <w:tab/>
      </w:r>
      <w:r>
        <w:rPr>
          <w:rFonts w:cs="Arial"/>
          <w:b/>
          <w:sz w:val="20"/>
        </w:rPr>
        <w:tab/>
      </w:r>
      <w:r>
        <w:rPr>
          <w:rFonts w:cs="Arial"/>
          <w:b/>
          <w:sz w:val="20"/>
        </w:rPr>
        <w:tab/>
      </w:r>
      <w:r>
        <w:rPr>
          <w:rFonts w:cs="Arial"/>
          <w:b/>
          <w:sz w:val="20"/>
        </w:rPr>
        <w:tab/>
        <w:t>:</w:t>
      </w:r>
      <w:r w:rsidRPr="002052D7">
        <w:rPr>
          <w:rFonts w:cs="Arial"/>
          <w:b/>
          <w:sz w:val="20"/>
        </w:rPr>
        <w:t xml:space="preserve"> </w:t>
      </w:r>
      <w:r>
        <w:rPr>
          <w:rFonts w:cs="Arial"/>
          <w:b/>
          <w:sz w:val="20"/>
        </w:rPr>
        <w:t xml:space="preserve">Itinerary </w:t>
      </w:r>
      <w:r w:rsidR="002127FF">
        <w:rPr>
          <w:rFonts w:cs="Arial"/>
          <w:b/>
          <w:sz w:val="20"/>
        </w:rPr>
        <w:t>of Work</w:t>
      </w:r>
    </w:p>
    <w:p w14:paraId="74BC3B78" w14:textId="77777777" w:rsidR="002052D7" w:rsidRDefault="002052D7" w:rsidP="002052D7">
      <w:pPr>
        <w:ind w:left="0"/>
        <w:rPr>
          <w:rFonts w:cs="Arial"/>
          <w:b/>
          <w:sz w:val="20"/>
        </w:rPr>
      </w:pPr>
      <w:r>
        <w:rPr>
          <w:rFonts w:cs="Arial"/>
          <w:b/>
          <w:sz w:val="20"/>
        </w:rPr>
        <w:t>Beneficiary</w:t>
      </w:r>
      <w:r>
        <w:rPr>
          <w:rFonts w:cs="Arial"/>
          <w:b/>
          <w:sz w:val="20"/>
        </w:rPr>
        <w:tab/>
      </w:r>
      <w:r>
        <w:rPr>
          <w:rFonts w:cs="Arial"/>
          <w:b/>
          <w:sz w:val="20"/>
        </w:rPr>
        <w:tab/>
      </w:r>
      <w:r>
        <w:rPr>
          <w:rFonts w:cs="Arial"/>
          <w:b/>
          <w:sz w:val="20"/>
        </w:rPr>
        <w:tab/>
        <w:t xml:space="preserve">: </w:t>
      </w:r>
      <w:r w:rsidR="00661FCD" w:rsidRPr="00661FCD">
        <w:rPr>
          <w:rFonts w:cs="Arial"/>
          <w:color w:val="FF0000"/>
          <w:sz w:val="20"/>
        </w:rPr>
        <w:t>(Employee Name)</w:t>
      </w:r>
    </w:p>
    <w:p w14:paraId="74426819" w14:textId="77777777" w:rsidR="002052D7" w:rsidRDefault="002052D7" w:rsidP="002052D7">
      <w:pPr>
        <w:ind w:left="0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Position </w:t>
      </w:r>
      <w:r>
        <w:rPr>
          <w:rFonts w:cs="Arial"/>
          <w:b/>
          <w:sz w:val="20"/>
        </w:rPr>
        <w:tab/>
      </w:r>
      <w:r>
        <w:rPr>
          <w:rFonts w:cs="Arial"/>
          <w:b/>
          <w:sz w:val="20"/>
        </w:rPr>
        <w:tab/>
      </w:r>
      <w:r>
        <w:rPr>
          <w:rFonts w:cs="Arial"/>
          <w:b/>
          <w:sz w:val="20"/>
        </w:rPr>
        <w:tab/>
        <w:t xml:space="preserve">: </w:t>
      </w:r>
      <w:r w:rsidR="00661FCD" w:rsidRPr="00661FCD">
        <w:rPr>
          <w:rFonts w:cs="Arial"/>
          <w:color w:val="FF0000"/>
          <w:sz w:val="20"/>
        </w:rPr>
        <w:t>(</w:t>
      </w:r>
      <w:r w:rsidR="002C35B9">
        <w:rPr>
          <w:rFonts w:cs="Arial"/>
          <w:color w:val="FF0000"/>
          <w:sz w:val="20"/>
        </w:rPr>
        <w:t>Employee H1B</w:t>
      </w:r>
      <w:r w:rsidR="00661FCD">
        <w:rPr>
          <w:rFonts w:cs="Arial"/>
          <w:color w:val="FF0000"/>
          <w:sz w:val="20"/>
        </w:rPr>
        <w:t xml:space="preserve"> LCA Job Title</w:t>
      </w:r>
      <w:r w:rsidR="00661FCD" w:rsidRPr="00661FCD">
        <w:rPr>
          <w:rFonts w:cs="Arial"/>
          <w:color w:val="FF0000"/>
          <w:sz w:val="20"/>
        </w:rPr>
        <w:t>)</w:t>
      </w:r>
    </w:p>
    <w:p w14:paraId="32A06A83" w14:textId="77777777" w:rsidR="002052D7" w:rsidRDefault="002052D7" w:rsidP="002052D7">
      <w:pPr>
        <w:ind w:left="0"/>
        <w:rPr>
          <w:rFonts w:cs="Arial"/>
          <w:b/>
          <w:sz w:val="20"/>
        </w:rPr>
      </w:pPr>
    </w:p>
    <w:p w14:paraId="4F22FEED" w14:textId="77777777" w:rsidR="002052D7" w:rsidRDefault="002052D7" w:rsidP="003D51D1">
      <w:pPr>
        <w:rPr>
          <w:rFonts w:cs="Arial"/>
          <w:b/>
          <w:sz w:val="20"/>
        </w:rPr>
      </w:pPr>
    </w:p>
    <w:p w14:paraId="0C9AB40D" w14:textId="77777777" w:rsidR="009357E2" w:rsidRDefault="009357E2" w:rsidP="009357E2">
      <w:pPr>
        <w:ind w:left="0"/>
        <w:jc w:val="both"/>
        <w:rPr>
          <w:rFonts w:cs="Arial"/>
          <w:sz w:val="20"/>
        </w:rPr>
      </w:pPr>
      <w:r>
        <w:rPr>
          <w:rFonts w:cs="Arial"/>
          <w:sz w:val="20"/>
        </w:rPr>
        <w:t>Dear Madam or Sir:</w:t>
      </w:r>
    </w:p>
    <w:p w14:paraId="25FA040E" w14:textId="77777777" w:rsidR="009357E2" w:rsidRDefault="009357E2" w:rsidP="009357E2">
      <w:pPr>
        <w:ind w:left="0"/>
        <w:jc w:val="both"/>
        <w:rPr>
          <w:rFonts w:cs="Arial"/>
          <w:sz w:val="20"/>
        </w:rPr>
      </w:pPr>
    </w:p>
    <w:p w14:paraId="037A62CF" w14:textId="77777777" w:rsidR="009357E2" w:rsidRDefault="009357E2" w:rsidP="009357E2">
      <w:pPr>
        <w:ind w:left="0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This letter is written to provide the complete itinerary of services for the above-named beneficiary. </w:t>
      </w:r>
    </w:p>
    <w:p w14:paraId="092D4AE3" w14:textId="77777777" w:rsidR="009357E2" w:rsidRDefault="009357E2" w:rsidP="009357E2">
      <w:pPr>
        <w:ind w:firstLine="720"/>
        <w:jc w:val="both"/>
        <w:rPr>
          <w:rFonts w:cs="Arial"/>
          <w:b/>
          <w:sz w:val="20"/>
          <w:u w:val="single"/>
        </w:rPr>
      </w:pPr>
    </w:p>
    <w:p w14:paraId="299E95F9" w14:textId="77777777" w:rsidR="009357E2" w:rsidRDefault="009357E2" w:rsidP="009357E2">
      <w:pPr>
        <w:pStyle w:val="Heading1"/>
        <w:jc w:val="center"/>
        <w:rPr>
          <w:rFonts w:ascii="Arial" w:hAnsi="Arial" w:cs="Arial"/>
          <w:bCs/>
          <w:smallCaps/>
          <w:sz w:val="20"/>
          <w:szCs w:val="20"/>
          <w:u w:val="single"/>
        </w:rPr>
      </w:pPr>
      <w:r>
        <w:rPr>
          <w:rFonts w:ascii="Arial" w:hAnsi="Arial" w:cs="Arial"/>
          <w:bCs/>
          <w:smallCaps/>
          <w:sz w:val="20"/>
          <w:szCs w:val="20"/>
          <w:u w:val="single"/>
        </w:rPr>
        <w:t>Statement of Work</w:t>
      </w:r>
    </w:p>
    <w:p w14:paraId="43EC2B14" w14:textId="77777777" w:rsidR="009357E2" w:rsidRDefault="009357E2" w:rsidP="009357E2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cs="Arial"/>
          <w:b/>
          <w:sz w:val="20"/>
          <w:u w:val="single"/>
        </w:rPr>
      </w:pPr>
    </w:p>
    <w:p w14:paraId="563D6BE4" w14:textId="77777777" w:rsidR="009357E2" w:rsidRPr="00661FCD" w:rsidRDefault="009357E2" w:rsidP="009357E2">
      <w:pPr>
        <w:widowControl w:val="0"/>
        <w:tabs>
          <w:tab w:val="left" w:pos="360"/>
        </w:tabs>
        <w:autoSpaceDE w:val="0"/>
        <w:autoSpaceDN w:val="0"/>
        <w:adjustRightInd w:val="0"/>
        <w:ind w:left="0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The beneficiary will utilize his extensive knowledge to perform the </w:t>
      </w:r>
      <w:ins w:id="4" w:author="PR290486" w:date="2014-07-11T19:15:00Z">
        <w:r w:rsidR="00983204">
          <w:rPr>
            <w:rFonts w:cs="Arial"/>
            <w:sz w:val="20"/>
          </w:rPr>
          <w:t xml:space="preserve">below mentioned </w:t>
        </w:r>
      </w:ins>
      <w:del w:id="5" w:author="PR290486" w:date="2014-07-11T19:15:00Z">
        <w:r w:rsidDel="00983204">
          <w:rPr>
            <w:rFonts w:cs="Arial"/>
            <w:sz w:val="20"/>
          </w:rPr>
          <w:delText>specific</w:delText>
        </w:r>
      </w:del>
      <w:r>
        <w:rPr>
          <w:rFonts w:cs="Arial"/>
          <w:sz w:val="20"/>
        </w:rPr>
        <w:t xml:space="preserve"> job responsibilities </w:t>
      </w:r>
      <w:del w:id="6" w:author="PR290486" w:date="2014-07-11T19:15:00Z">
        <w:r w:rsidDel="00983204">
          <w:rPr>
            <w:rFonts w:cs="Arial"/>
            <w:sz w:val="20"/>
          </w:rPr>
          <w:delText>which include but are not limited to the following:</w:delText>
        </w:r>
      </w:del>
      <w:r w:rsidR="00661FCD">
        <w:rPr>
          <w:rFonts w:cs="Arial"/>
          <w:sz w:val="20"/>
        </w:rPr>
        <w:t xml:space="preserve"> (</w:t>
      </w:r>
      <w:r w:rsidR="00661FCD" w:rsidRPr="00661FCD">
        <w:rPr>
          <w:rFonts w:cs="Arial"/>
          <w:color w:val="FF0000"/>
          <w:sz w:val="20"/>
        </w:rPr>
        <w:t>Please note, b</w:t>
      </w:r>
      <w:r w:rsidR="00661FCD" w:rsidRPr="00661FCD">
        <w:rPr>
          <w:color w:val="FF0000"/>
          <w:sz w:val="20"/>
        </w:rPr>
        <w:t>elow details are sample reference for you. Please update your detailed onsite roles as per the below format</w:t>
      </w:r>
      <w:r w:rsidR="00661FCD">
        <w:rPr>
          <w:color w:val="FF0000"/>
          <w:sz w:val="20"/>
        </w:rPr>
        <w:t>)</w:t>
      </w:r>
    </w:p>
    <w:p w14:paraId="0D60EA90" w14:textId="77777777" w:rsidR="009357E2" w:rsidRPr="007C5449" w:rsidRDefault="009357E2" w:rsidP="009357E2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cs="Arial"/>
          <w:color w:val="FF0000"/>
          <w:sz w:val="20"/>
        </w:rPr>
      </w:pPr>
    </w:p>
    <w:p w14:paraId="5A135CE5" w14:textId="77777777" w:rsidR="0020498F" w:rsidRPr="00661FCD" w:rsidRDefault="0020498F" w:rsidP="0020498F">
      <w:pPr>
        <w:pStyle w:val="BlockText"/>
        <w:numPr>
          <w:ilvl w:val="0"/>
          <w:numId w:val="7"/>
        </w:numPr>
        <w:tabs>
          <w:tab w:val="left" w:pos="9540"/>
        </w:tabs>
        <w:spacing w:after="0"/>
        <w:ind w:left="360" w:right="0"/>
        <w:jc w:val="both"/>
        <w:rPr>
          <w:rFonts w:ascii="Arial" w:hAnsi="Arial" w:cs="Arial"/>
          <w:color w:val="FF0000"/>
          <w:sz w:val="20"/>
          <w:szCs w:val="20"/>
        </w:rPr>
      </w:pPr>
      <w:r w:rsidRPr="00661FCD">
        <w:rPr>
          <w:rFonts w:ascii="Arial" w:hAnsi="Arial" w:cs="Arial"/>
          <w:color w:val="FF0000"/>
          <w:sz w:val="20"/>
          <w:szCs w:val="20"/>
        </w:rPr>
        <w:t xml:space="preserve">Development of components for UI in WPF </w:t>
      </w:r>
    </w:p>
    <w:p w14:paraId="33DF9B14" w14:textId="77777777" w:rsidR="0020498F" w:rsidRPr="00661FCD" w:rsidRDefault="0020498F" w:rsidP="0020498F">
      <w:pPr>
        <w:pStyle w:val="BlockText"/>
        <w:numPr>
          <w:ilvl w:val="0"/>
          <w:numId w:val="7"/>
        </w:numPr>
        <w:tabs>
          <w:tab w:val="left" w:pos="9540"/>
        </w:tabs>
        <w:spacing w:after="0"/>
        <w:ind w:left="360" w:right="0"/>
        <w:jc w:val="both"/>
        <w:rPr>
          <w:rFonts w:ascii="Arial" w:hAnsi="Arial" w:cs="Arial"/>
          <w:color w:val="FF0000"/>
          <w:sz w:val="20"/>
          <w:szCs w:val="20"/>
        </w:rPr>
      </w:pPr>
      <w:r w:rsidRPr="00661FCD">
        <w:rPr>
          <w:rFonts w:ascii="Arial" w:hAnsi="Arial" w:cs="Arial"/>
          <w:color w:val="FF0000"/>
          <w:sz w:val="20"/>
          <w:szCs w:val="20"/>
        </w:rPr>
        <w:t>Identify the process gaps and provide alternatives to the project team.</w:t>
      </w:r>
    </w:p>
    <w:p w14:paraId="244D1899" w14:textId="77777777" w:rsidR="0020498F" w:rsidRPr="00661FCD" w:rsidRDefault="0020498F" w:rsidP="0020498F">
      <w:pPr>
        <w:pStyle w:val="BlockText"/>
        <w:numPr>
          <w:ilvl w:val="0"/>
          <w:numId w:val="7"/>
        </w:numPr>
        <w:tabs>
          <w:tab w:val="left" w:pos="9540"/>
        </w:tabs>
        <w:spacing w:after="0"/>
        <w:ind w:left="360" w:right="0"/>
        <w:jc w:val="both"/>
        <w:rPr>
          <w:rFonts w:ascii="Arial" w:hAnsi="Arial" w:cs="Arial"/>
          <w:color w:val="FF0000"/>
          <w:sz w:val="20"/>
          <w:szCs w:val="20"/>
        </w:rPr>
      </w:pPr>
      <w:r w:rsidRPr="00661FCD">
        <w:rPr>
          <w:rFonts w:ascii="Arial" w:hAnsi="Arial" w:cs="Arial"/>
          <w:color w:val="FF0000"/>
          <w:sz w:val="20"/>
          <w:szCs w:val="20"/>
        </w:rPr>
        <w:t xml:space="preserve">Prepare the templates for the Functional specification review, Technical specifications, Unit test case, String test </w:t>
      </w:r>
      <w:proofErr w:type="spellStart"/>
      <w:r w:rsidRPr="00661FCD">
        <w:rPr>
          <w:rFonts w:ascii="Arial" w:hAnsi="Arial" w:cs="Arial"/>
          <w:color w:val="FF0000"/>
          <w:sz w:val="20"/>
          <w:szCs w:val="20"/>
        </w:rPr>
        <w:t>etc</w:t>
      </w:r>
      <w:proofErr w:type="spellEnd"/>
    </w:p>
    <w:p w14:paraId="3CB56040" w14:textId="77777777" w:rsidR="0020498F" w:rsidRPr="00661FCD" w:rsidRDefault="0020498F" w:rsidP="0020498F">
      <w:pPr>
        <w:pStyle w:val="BlockText"/>
        <w:numPr>
          <w:ilvl w:val="0"/>
          <w:numId w:val="7"/>
        </w:numPr>
        <w:tabs>
          <w:tab w:val="left" w:pos="9540"/>
        </w:tabs>
        <w:spacing w:after="0"/>
        <w:ind w:left="360" w:right="0"/>
        <w:jc w:val="both"/>
        <w:rPr>
          <w:rFonts w:ascii="Arial" w:hAnsi="Arial" w:cs="Arial"/>
          <w:color w:val="FF0000"/>
          <w:sz w:val="20"/>
          <w:szCs w:val="20"/>
        </w:rPr>
      </w:pPr>
      <w:r w:rsidRPr="00661FCD">
        <w:rPr>
          <w:rFonts w:ascii="Arial" w:hAnsi="Arial" w:cs="Arial"/>
          <w:color w:val="FF0000"/>
          <w:sz w:val="20"/>
          <w:szCs w:val="20"/>
        </w:rPr>
        <w:t>Testing and code review</w:t>
      </w:r>
    </w:p>
    <w:p w14:paraId="153A59B5" w14:textId="77777777" w:rsidR="0020498F" w:rsidRPr="00661FCD" w:rsidRDefault="0020498F" w:rsidP="0020498F">
      <w:pPr>
        <w:pStyle w:val="BlockText"/>
        <w:numPr>
          <w:ilvl w:val="0"/>
          <w:numId w:val="7"/>
        </w:numPr>
        <w:tabs>
          <w:tab w:val="left" w:pos="9540"/>
        </w:tabs>
        <w:spacing w:after="0"/>
        <w:ind w:left="360" w:right="0"/>
        <w:jc w:val="both"/>
        <w:rPr>
          <w:rFonts w:ascii="Arial" w:hAnsi="Arial" w:cs="Arial"/>
          <w:color w:val="FF0000"/>
          <w:sz w:val="20"/>
          <w:szCs w:val="20"/>
        </w:rPr>
      </w:pPr>
      <w:r w:rsidRPr="00661FCD">
        <w:rPr>
          <w:rFonts w:ascii="Arial" w:hAnsi="Arial" w:cs="Arial"/>
          <w:color w:val="FF0000"/>
          <w:sz w:val="20"/>
          <w:szCs w:val="20"/>
        </w:rPr>
        <w:t>Development of web services  and code for data access and generation of reports</w:t>
      </w:r>
    </w:p>
    <w:p w14:paraId="7A904227" w14:textId="77777777" w:rsidR="0020498F" w:rsidRPr="00661FCD" w:rsidRDefault="0020498F" w:rsidP="0020498F">
      <w:pPr>
        <w:pStyle w:val="BlockText"/>
        <w:numPr>
          <w:ilvl w:val="0"/>
          <w:numId w:val="7"/>
        </w:numPr>
        <w:tabs>
          <w:tab w:val="left" w:pos="9540"/>
        </w:tabs>
        <w:spacing w:after="0"/>
        <w:ind w:left="360" w:right="0"/>
        <w:jc w:val="both"/>
        <w:rPr>
          <w:rFonts w:ascii="Arial" w:hAnsi="Arial" w:cs="Arial"/>
          <w:color w:val="FF0000"/>
          <w:sz w:val="20"/>
          <w:szCs w:val="20"/>
        </w:rPr>
      </w:pPr>
      <w:r w:rsidRPr="00661FCD">
        <w:rPr>
          <w:rFonts w:ascii="Arial" w:hAnsi="Arial" w:cs="Arial"/>
          <w:color w:val="FF0000"/>
          <w:sz w:val="20"/>
          <w:szCs w:val="20"/>
        </w:rPr>
        <w:t>Delivery plan of all the features</w:t>
      </w:r>
    </w:p>
    <w:p w14:paraId="0B46C45D" w14:textId="77777777" w:rsidR="0020498F" w:rsidRPr="00661FCD" w:rsidRDefault="0020498F" w:rsidP="0020498F">
      <w:pPr>
        <w:pStyle w:val="BlockText"/>
        <w:numPr>
          <w:ilvl w:val="0"/>
          <w:numId w:val="7"/>
        </w:numPr>
        <w:tabs>
          <w:tab w:val="left" w:pos="9540"/>
        </w:tabs>
        <w:spacing w:after="0"/>
        <w:ind w:left="360" w:right="0"/>
        <w:jc w:val="both"/>
        <w:rPr>
          <w:rFonts w:ascii="Arial" w:hAnsi="Arial" w:cs="Arial"/>
          <w:color w:val="FF0000"/>
          <w:sz w:val="20"/>
          <w:szCs w:val="20"/>
        </w:rPr>
      </w:pPr>
      <w:r w:rsidRPr="00661FCD">
        <w:rPr>
          <w:rFonts w:ascii="Arial" w:hAnsi="Arial" w:cs="Arial"/>
          <w:color w:val="FF0000"/>
          <w:sz w:val="20"/>
          <w:szCs w:val="20"/>
        </w:rPr>
        <w:t>Specification review and scorecard test</w:t>
      </w:r>
    </w:p>
    <w:p w14:paraId="34E7D05E" w14:textId="77777777" w:rsidR="0020498F" w:rsidRPr="00661FCD" w:rsidRDefault="0020498F" w:rsidP="0020498F">
      <w:pPr>
        <w:pStyle w:val="BlockText"/>
        <w:numPr>
          <w:ilvl w:val="0"/>
          <w:numId w:val="7"/>
        </w:numPr>
        <w:tabs>
          <w:tab w:val="left" w:pos="9540"/>
        </w:tabs>
        <w:spacing w:after="0"/>
        <w:ind w:left="360" w:right="0"/>
        <w:jc w:val="both"/>
        <w:rPr>
          <w:rFonts w:ascii="Arial" w:hAnsi="Arial" w:cs="Arial"/>
          <w:color w:val="FF0000"/>
          <w:sz w:val="20"/>
          <w:szCs w:val="20"/>
        </w:rPr>
      </w:pPr>
      <w:r w:rsidRPr="00661FCD">
        <w:rPr>
          <w:rFonts w:ascii="Arial" w:hAnsi="Arial" w:cs="Arial"/>
          <w:color w:val="FF0000"/>
          <w:sz w:val="20"/>
          <w:szCs w:val="20"/>
        </w:rPr>
        <w:t>Lead the Core team to review the functional specification and clarify the functional requirements before starting the Technical specification conversion.</w:t>
      </w:r>
    </w:p>
    <w:p w14:paraId="3C3182E9" w14:textId="77777777" w:rsidR="0020498F" w:rsidRPr="00661FCD" w:rsidRDefault="0020498F" w:rsidP="0020498F">
      <w:pPr>
        <w:pStyle w:val="BlockText"/>
        <w:numPr>
          <w:ilvl w:val="0"/>
          <w:numId w:val="7"/>
        </w:numPr>
        <w:tabs>
          <w:tab w:val="left" w:pos="9540"/>
        </w:tabs>
        <w:spacing w:after="0"/>
        <w:ind w:left="360" w:right="0"/>
        <w:jc w:val="both"/>
        <w:rPr>
          <w:rFonts w:ascii="Arial" w:hAnsi="Arial" w:cs="Arial"/>
          <w:color w:val="FF0000"/>
          <w:sz w:val="20"/>
          <w:szCs w:val="20"/>
        </w:rPr>
      </w:pPr>
      <w:r w:rsidRPr="00661FCD">
        <w:rPr>
          <w:rFonts w:ascii="Arial" w:hAnsi="Arial" w:cs="Arial"/>
          <w:color w:val="FF0000"/>
          <w:sz w:val="20"/>
          <w:szCs w:val="20"/>
        </w:rPr>
        <w:t>Lead the team to develop the Technical Specification for the Windows Azure Interface.</w:t>
      </w:r>
    </w:p>
    <w:p w14:paraId="5277F98A" w14:textId="77777777" w:rsidR="0020498F" w:rsidRPr="00661FCD" w:rsidRDefault="0020498F" w:rsidP="0020498F">
      <w:pPr>
        <w:pStyle w:val="BlockText"/>
        <w:numPr>
          <w:ilvl w:val="0"/>
          <w:numId w:val="7"/>
        </w:numPr>
        <w:tabs>
          <w:tab w:val="left" w:pos="9540"/>
        </w:tabs>
        <w:spacing w:after="0"/>
        <w:ind w:left="360" w:right="0"/>
        <w:jc w:val="both"/>
        <w:rPr>
          <w:rFonts w:ascii="Arial" w:hAnsi="Arial" w:cs="Arial"/>
          <w:color w:val="FF0000"/>
          <w:sz w:val="20"/>
          <w:szCs w:val="20"/>
        </w:rPr>
      </w:pPr>
      <w:r w:rsidRPr="00661FCD">
        <w:rPr>
          <w:rFonts w:ascii="Arial" w:hAnsi="Arial" w:cs="Arial"/>
          <w:color w:val="FF0000"/>
          <w:sz w:val="20"/>
          <w:szCs w:val="20"/>
        </w:rPr>
        <w:t xml:space="preserve">Interact with Sage Core team for the Technical specification review and sign off. </w:t>
      </w:r>
    </w:p>
    <w:p w14:paraId="5FACF541" w14:textId="77777777" w:rsidR="0020498F" w:rsidRPr="00661FCD" w:rsidRDefault="0020498F" w:rsidP="0020498F">
      <w:pPr>
        <w:pStyle w:val="BlockText"/>
        <w:numPr>
          <w:ilvl w:val="0"/>
          <w:numId w:val="7"/>
        </w:numPr>
        <w:tabs>
          <w:tab w:val="left" w:pos="9540"/>
        </w:tabs>
        <w:spacing w:after="0"/>
        <w:ind w:left="360" w:right="0"/>
        <w:jc w:val="both"/>
        <w:rPr>
          <w:rFonts w:ascii="Arial" w:hAnsi="Arial" w:cs="Arial"/>
          <w:color w:val="FF0000"/>
          <w:sz w:val="20"/>
          <w:szCs w:val="20"/>
        </w:rPr>
      </w:pPr>
      <w:r w:rsidRPr="00661FCD">
        <w:rPr>
          <w:rFonts w:ascii="Arial" w:hAnsi="Arial" w:cs="Arial"/>
          <w:color w:val="FF0000"/>
          <w:sz w:val="20"/>
          <w:szCs w:val="20"/>
        </w:rPr>
        <w:t>Perform onsite / offshore coordination for all interface developments and complete the Design, Build, Test and Deploy phase successfully.</w:t>
      </w:r>
    </w:p>
    <w:p w14:paraId="09499B74" w14:textId="77777777" w:rsidR="0020498F" w:rsidRPr="00661FCD" w:rsidRDefault="0020498F" w:rsidP="0020498F">
      <w:pPr>
        <w:pStyle w:val="BlockText"/>
        <w:numPr>
          <w:ilvl w:val="0"/>
          <w:numId w:val="7"/>
        </w:numPr>
        <w:tabs>
          <w:tab w:val="left" w:pos="9540"/>
        </w:tabs>
        <w:spacing w:after="0"/>
        <w:ind w:left="360" w:right="0"/>
        <w:jc w:val="both"/>
        <w:rPr>
          <w:rFonts w:ascii="Arial" w:hAnsi="Arial" w:cs="Arial"/>
          <w:color w:val="FF0000"/>
          <w:sz w:val="20"/>
          <w:szCs w:val="20"/>
        </w:rPr>
      </w:pPr>
      <w:r w:rsidRPr="00661FCD">
        <w:rPr>
          <w:rFonts w:ascii="Arial" w:hAnsi="Arial" w:cs="Arial"/>
          <w:color w:val="FF0000"/>
          <w:sz w:val="20"/>
          <w:szCs w:val="20"/>
        </w:rPr>
        <w:t xml:space="preserve">Provide the technical assistance from design and development standpoint </w:t>
      </w:r>
    </w:p>
    <w:p w14:paraId="67DD66A3" w14:textId="77777777" w:rsidR="0020498F" w:rsidRPr="00661FCD" w:rsidRDefault="0020498F" w:rsidP="0020498F">
      <w:pPr>
        <w:pStyle w:val="BlockText"/>
        <w:numPr>
          <w:ilvl w:val="0"/>
          <w:numId w:val="7"/>
        </w:numPr>
        <w:tabs>
          <w:tab w:val="left" w:pos="9540"/>
        </w:tabs>
        <w:spacing w:after="0"/>
        <w:ind w:left="360" w:right="0"/>
        <w:jc w:val="both"/>
        <w:rPr>
          <w:rFonts w:ascii="Arial" w:hAnsi="Arial" w:cs="Arial"/>
          <w:color w:val="FF0000"/>
          <w:sz w:val="20"/>
          <w:szCs w:val="20"/>
        </w:rPr>
      </w:pPr>
      <w:r w:rsidRPr="00661FCD">
        <w:rPr>
          <w:rFonts w:ascii="Arial" w:hAnsi="Arial" w:cs="Arial"/>
          <w:color w:val="FF0000"/>
          <w:sz w:val="20"/>
          <w:szCs w:val="20"/>
        </w:rPr>
        <w:t>Conduct status meetings with onsite and offshore throughout the project.</w:t>
      </w:r>
    </w:p>
    <w:p w14:paraId="33B76F94" w14:textId="77777777" w:rsidR="0020498F" w:rsidRPr="00661FCD" w:rsidRDefault="0020498F" w:rsidP="0020498F">
      <w:pPr>
        <w:pStyle w:val="BlockText"/>
        <w:numPr>
          <w:ilvl w:val="0"/>
          <w:numId w:val="7"/>
        </w:numPr>
        <w:tabs>
          <w:tab w:val="left" w:pos="9540"/>
        </w:tabs>
        <w:spacing w:after="0"/>
        <w:ind w:left="360" w:right="0"/>
        <w:jc w:val="both"/>
        <w:rPr>
          <w:rFonts w:ascii="Arial" w:hAnsi="Arial" w:cs="Arial"/>
          <w:color w:val="FF0000"/>
          <w:sz w:val="20"/>
          <w:szCs w:val="20"/>
        </w:rPr>
      </w:pPr>
      <w:r w:rsidRPr="00661FCD">
        <w:rPr>
          <w:rFonts w:ascii="Arial" w:hAnsi="Arial" w:cs="Arial"/>
          <w:color w:val="FF0000"/>
          <w:sz w:val="20"/>
          <w:szCs w:val="20"/>
        </w:rPr>
        <w:t xml:space="preserve">Handle delivery of interfaces on-time for testing team </w:t>
      </w:r>
    </w:p>
    <w:p w14:paraId="1F405DFB" w14:textId="77777777" w:rsidR="0020498F" w:rsidRPr="00661FCD" w:rsidRDefault="0020498F" w:rsidP="0020498F">
      <w:pPr>
        <w:pStyle w:val="BlockText"/>
        <w:numPr>
          <w:ilvl w:val="0"/>
          <w:numId w:val="7"/>
        </w:numPr>
        <w:tabs>
          <w:tab w:val="left" w:pos="9540"/>
        </w:tabs>
        <w:spacing w:after="0"/>
        <w:ind w:left="360" w:right="0"/>
        <w:jc w:val="both"/>
        <w:rPr>
          <w:rFonts w:ascii="Arial" w:hAnsi="Arial" w:cs="Arial"/>
          <w:color w:val="FF0000"/>
          <w:sz w:val="20"/>
          <w:szCs w:val="20"/>
        </w:rPr>
      </w:pPr>
      <w:r w:rsidRPr="00661FCD">
        <w:rPr>
          <w:rFonts w:ascii="Arial" w:hAnsi="Arial" w:cs="Arial"/>
          <w:color w:val="FF0000"/>
          <w:sz w:val="20"/>
          <w:szCs w:val="20"/>
        </w:rPr>
        <w:t>Prepare documentation for moving interfaces to testing servers.</w:t>
      </w:r>
    </w:p>
    <w:p w14:paraId="0362182A" w14:textId="77777777" w:rsidR="0020498F" w:rsidRPr="00661FCD" w:rsidRDefault="0020498F" w:rsidP="0020498F">
      <w:pPr>
        <w:pStyle w:val="BlockText"/>
        <w:numPr>
          <w:ilvl w:val="0"/>
          <w:numId w:val="7"/>
        </w:numPr>
        <w:tabs>
          <w:tab w:val="left" w:pos="9540"/>
        </w:tabs>
        <w:spacing w:after="0"/>
        <w:ind w:left="360" w:right="0"/>
        <w:jc w:val="both"/>
        <w:rPr>
          <w:rFonts w:ascii="Arial" w:hAnsi="Arial" w:cs="Arial"/>
          <w:color w:val="FF0000"/>
          <w:sz w:val="20"/>
          <w:szCs w:val="20"/>
        </w:rPr>
      </w:pPr>
      <w:r w:rsidRPr="00661FCD">
        <w:rPr>
          <w:rFonts w:ascii="Arial" w:hAnsi="Arial" w:cs="Arial"/>
          <w:color w:val="FF0000"/>
          <w:sz w:val="20"/>
          <w:szCs w:val="20"/>
        </w:rPr>
        <w:t>Work with Technical Core Team to perform the functional testing and Support the regression testing &amp; User Acceptance testing (UAT) during the testing phase.</w:t>
      </w:r>
    </w:p>
    <w:p w14:paraId="6545BCA7" w14:textId="77777777" w:rsidR="0020498F" w:rsidRPr="00661FCD" w:rsidRDefault="0020498F" w:rsidP="0020498F">
      <w:pPr>
        <w:pStyle w:val="BlockText"/>
        <w:numPr>
          <w:ilvl w:val="0"/>
          <w:numId w:val="7"/>
        </w:numPr>
        <w:tabs>
          <w:tab w:val="left" w:pos="9540"/>
        </w:tabs>
        <w:spacing w:after="0"/>
        <w:ind w:left="360" w:right="0"/>
        <w:jc w:val="both"/>
        <w:rPr>
          <w:rFonts w:ascii="Arial" w:hAnsi="Arial" w:cs="Arial"/>
          <w:color w:val="FF0000"/>
          <w:sz w:val="20"/>
          <w:szCs w:val="20"/>
        </w:rPr>
      </w:pPr>
      <w:r w:rsidRPr="00661FCD">
        <w:rPr>
          <w:rFonts w:ascii="Arial" w:hAnsi="Arial" w:cs="Arial"/>
          <w:color w:val="FF0000"/>
          <w:sz w:val="20"/>
          <w:szCs w:val="20"/>
        </w:rPr>
        <w:t>Record and track all defects identified during the testing phase and cycle back with the core development team for any fix / fine tuning.</w:t>
      </w:r>
    </w:p>
    <w:p w14:paraId="3F6331C1" w14:textId="77777777" w:rsidR="0020498F" w:rsidRPr="00661FCD" w:rsidRDefault="0020498F" w:rsidP="0020498F">
      <w:pPr>
        <w:pStyle w:val="BlockText"/>
        <w:numPr>
          <w:ilvl w:val="0"/>
          <w:numId w:val="7"/>
        </w:numPr>
        <w:tabs>
          <w:tab w:val="left" w:pos="9540"/>
        </w:tabs>
        <w:spacing w:after="0"/>
        <w:ind w:left="360" w:right="0"/>
        <w:jc w:val="both"/>
        <w:rPr>
          <w:rFonts w:ascii="Arial" w:hAnsi="Arial" w:cs="Arial"/>
          <w:color w:val="FF0000"/>
          <w:sz w:val="20"/>
          <w:szCs w:val="20"/>
        </w:rPr>
      </w:pPr>
      <w:r w:rsidRPr="00661FCD">
        <w:rPr>
          <w:rFonts w:ascii="Arial" w:hAnsi="Arial" w:cs="Arial"/>
          <w:color w:val="FF0000"/>
          <w:sz w:val="20"/>
          <w:szCs w:val="20"/>
        </w:rPr>
        <w:t>Keep the testing team informed about the progress of the identified fixes and its progress.</w:t>
      </w:r>
    </w:p>
    <w:p w14:paraId="5B787FD8" w14:textId="77777777" w:rsidR="0020498F" w:rsidRPr="00661FCD" w:rsidRDefault="0020498F" w:rsidP="0020498F">
      <w:pPr>
        <w:pStyle w:val="BlockText"/>
        <w:numPr>
          <w:ilvl w:val="0"/>
          <w:numId w:val="7"/>
        </w:numPr>
        <w:tabs>
          <w:tab w:val="left" w:pos="9540"/>
        </w:tabs>
        <w:spacing w:after="0"/>
        <w:ind w:left="360" w:right="0"/>
        <w:jc w:val="both"/>
        <w:rPr>
          <w:rFonts w:ascii="Arial" w:hAnsi="Arial" w:cs="Arial"/>
          <w:color w:val="FF0000"/>
          <w:sz w:val="20"/>
          <w:szCs w:val="20"/>
        </w:rPr>
      </w:pPr>
      <w:r w:rsidRPr="00661FCD">
        <w:rPr>
          <w:rFonts w:ascii="Arial" w:hAnsi="Arial" w:cs="Arial"/>
          <w:color w:val="FF0000"/>
          <w:sz w:val="20"/>
          <w:szCs w:val="20"/>
        </w:rPr>
        <w:t>Apply fixes and get sign off from testing teams for production move of interfaces</w:t>
      </w:r>
    </w:p>
    <w:p w14:paraId="38CD6D4B" w14:textId="77777777" w:rsidR="0020498F" w:rsidRPr="00661FCD" w:rsidRDefault="0020498F" w:rsidP="0020498F">
      <w:pPr>
        <w:pStyle w:val="BlockText"/>
        <w:numPr>
          <w:ilvl w:val="0"/>
          <w:numId w:val="7"/>
        </w:numPr>
        <w:tabs>
          <w:tab w:val="left" w:pos="9540"/>
        </w:tabs>
        <w:spacing w:after="0"/>
        <w:ind w:left="360" w:right="0"/>
        <w:jc w:val="both"/>
        <w:rPr>
          <w:rFonts w:ascii="Arial" w:hAnsi="Arial" w:cs="Arial"/>
          <w:color w:val="FF0000"/>
          <w:sz w:val="20"/>
          <w:szCs w:val="20"/>
        </w:rPr>
      </w:pPr>
      <w:r w:rsidRPr="00661FCD">
        <w:rPr>
          <w:rFonts w:ascii="Arial" w:hAnsi="Arial" w:cs="Arial"/>
          <w:color w:val="FF0000"/>
          <w:sz w:val="20"/>
          <w:szCs w:val="20"/>
        </w:rPr>
        <w:t>Prepare cut-over documentation with all necessary steps and configurations to be covered before interfaces are moved to production.</w:t>
      </w:r>
    </w:p>
    <w:p w14:paraId="3BE69855" w14:textId="77777777" w:rsidR="0020498F" w:rsidRPr="00661FCD" w:rsidRDefault="0020498F" w:rsidP="0020498F">
      <w:pPr>
        <w:pStyle w:val="BlockText"/>
        <w:numPr>
          <w:ilvl w:val="0"/>
          <w:numId w:val="7"/>
        </w:numPr>
        <w:tabs>
          <w:tab w:val="left" w:pos="9540"/>
        </w:tabs>
        <w:spacing w:after="0"/>
        <w:ind w:left="360" w:right="0"/>
        <w:jc w:val="both"/>
        <w:rPr>
          <w:rFonts w:ascii="Arial" w:hAnsi="Arial" w:cs="Arial"/>
          <w:color w:val="FF0000"/>
          <w:sz w:val="20"/>
          <w:szCs w:val="20"/>
        </w:rPr>
      </w:pPr>
      <w:r w:rsidRPr="00661FCD">
        <w:rPr>
          <w:rFonts w:ascii="Arial" w:hAnsi="Arial" w:cs="Arial"/>
          <w:color w:val="FF0000"/>
          <w:sz w:val="20"/>
          <w:szCs w:val="20"/>
        </w:rPr>
        <w:lastRenderedPageBreak/>
        <w:t>Enable the Alerts as per current middleware error reporting structure for email reporting of errors to appropriate support teams.</w:t>
      </w:r>
      <w:bookmarkStart w:id="7" w:name="_GoBack"/>
      <w:bookmarkEnd w:id="7"/>
    </w:p>
    <w:p w14:paraId="186ED6AA" w14:textId="77777777" w:rsidR="0020498F" w:rsidRPr="00661FCD" w:rsidRDefault="0020498F" w:rsidP="0020498F">
      <w:pPr>
        <w:pStyle w:val="BlockText"/>
        <w:numPr>
          <w:ilvl w:val="0"/>
          <w:numId w:val="7"/>
        </w:numPr>
        <w:tabs>
          <w:tab w:val="left" w:pos="9540"/>
        </w:tabs>
        <w:spacing w:after="0"/>
        <w:ind w:left="360" w:right="0"/>
        <w:jc w:val="both"/>
        <w:rPr>
          <w:rFonts w:ascii="Arial" w:hAnsi="Arial" w:cs="Arial"/>
          <w:color w:val="FF0000"/>
          <w:sz w:val="20"/>
          <w:szCs w:val="20"/>
        </w:rPr>
      </w:pPr>
      <w:r w:rsidRPr="00661FCD">
        <w:rPr>
          <w:rFonts w:ascii="Arial" w:hAnsi="Arial" w:cs="Arial"/>
          <w:color w:val="FF0000"/>
          <w:sz w:val="20"/>
          <w:szCs w:val="20"/>
        </w:rPr>
        <w:t>Fix errors in production and Issue reporting documentation for any exceptions that arise.</w:t>
      </w:r>
    </w:p>
    <w:p w14:paraId="6F2DECCE" w14:textId="77777777" w:rsidR="0020498F" w:rsidRPr="00661FCD" w:rsidRDefault="0020498F" w:rsidP="0020498F">
      <w:pPr>
        <w:jc w:val="both"/>
        <w:rPr>
          <w:rFonts w:cs="Arial"/>
          <w:color w:val="FF0000"/>
          <w:sz w:val="20"/>
        </w:rPr>
      </w:pPr>
    </w:p>
    <w:p w14:paraId="4FE28BC1" w14:textId="77777777" w:rsidR="0020498F" w:rsidRPr="00661FCD" w:rsidRDefault="0020498F" w:rsidP="0020498F">
      <w:pPr>
        <w:ind w:left="0"/>
        <w:jc w:val="both"/>
        <w:rPr>
          <w:rFonts w:cs="Arial"/>
          <w:color w:val="FF0000"/>
          <w:sz w:val="20"/>
        </w:rPr>
      </w:pPr>
      <w:r w:rsidRPr="00661FCD">
        <w:rPr>
          <w:rFonts w:cs="Arial"/>
          <w:color w:val="FF0000"/>
          <w:sz w:val="20"/>
        </w:rPr>
        <w:t>His time is split amongst the above responsibilities in the following manner:</w:t>
      </w:r>
    </w:p>
    <w:p w14:paraId="41183AC3" w14:textId="77777777" w:rsidR="0020498F" w:rsidRPr="00661FCD" w:rsidRDefault="0020498F" w:rsidP="0020498F">
      <w:pPr>
        <w:ind w:left="0"/>
        <w:jc w:val="both"/>
        <w:rPr>
          <w:rFonts w:cs="Arial"/>
          <w:color w:val="FF0000"/>
          <w:sz w:val="20"/>
        </w:rPr>
      </w:pPr>
    </w:p>
    <w:p w14:paraId="599327E6" w14:textId="77777777" w:rsidR="0020498F" w:rsidRPr="00661FCD" w:rsidRDefault="0020498F" w:rsidP="0020498F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left="360"/>
        <w:contextualSpacing/>
        <w:jc w:val="both"/>
        <w:rPr>
          <w:rFonts w:cs="Arial"/>
          <w:color w:val="FF0000"/>
          <w:sz w:val="20"/>
        </w:rPr>
      </w:pPr>
      <w:r w:rsidRPr="00661FCD">
        <w:rPr>
          <w:rFonts w:cs="Arial"/>
          <w:color w:val="FF0000"/>
          <w:sz w:val="20"/>
        </w:rPr>
        <w:t>Implementation Project Requirements gathering, Analysis and High Level design documentation</w:t>
      </w:r>
      <w:r w:rsidRPr="00661FCD">
        <w:rPr>
          <w:rFonts w:cs="Arial"/>
          <w:color w:val="FF0000"/>
          <w:sz w:val="20"/>
        </w:rPr>
        <w:tab/>
      </w:r>
      <w:r w:rsidRPr="00661FCD">
        <w:rPr>
          <w:rFonts w:cs="Arial"/>
          <w:color w:val="FF0000"/>
          <w:sz w:val="20"/>
        </w:rPr>
        <w:tab/>
      </w:r>
      <w:r w:rsidRPr="00661FCD">
        <w:rPr>
          <w:rFonts w:cs="Arial"/>
          <w:color w:val="FF0000"/>
          <w:sz w:val="20"/>
        </w:rPr>
        <w:tab/>
      </w:r>
      <w:r w:rsidRPr="00661FCD">
        <w:rPr>
          <w:rFonts w:cs="Arial"/>
          <w:color w:val="FF0000"/>
          <w:sz w:val="20"/>
        </w:rPr>
        <w:tab/>
        <w:t xml:space="preserve">   </w:t>
      </w:r>
      <w:r w:rsidRPr="00661FCD">
        <w:rPr>
          <w:rFonts w:cs="Arial"/>
          <w:color w:val="FF0000"/>
          <w:sz w:val="20"/>
        </w:rPr>
        <w:tab/>
      </w:r>
      <w:r w:rsidRPr="00661FCD">
        <w:rPr>
          <w:rFonts w:cs="Arial"/>
          <w:color w:val="FF0000"/>
          <w:sz w:val="20"/>
        </w:rPr>
        <w:tab/>
      </w:r>
      <w:r w:rsidRPr="00661FCD">
        <w:rPr>
          <w:rFonts w:cs="Arial"/>
          <w:color w:val="FF0000"/>
          <w:sz w:val="20"/>
        </w:rPr>
        <w:tab/>
      </w:r>
      <w:r w:rsidRPr="00661FCD">
        <w:rPr>
          <w:rFonts w:cs="Arial"/>
          <w:color w:val="FF0000"/>
          <w:sz w:val="20"/>
        </w:rPr>
        <w:tab/>
      </w:r>
      <w:r w:rsidRPr="00661FCD">
        <w:rPr>
          <w:rFonts w:cs="Arial"/>
          <w:color w:val="FF0000"/>
          <w:sz w:val="20"/>
        </w:rPr>
        <w:tab/>
      </w:r>
      <w:r w:rsidRPr="00661FCD">
        <w:rPr>
          <w:rFonts w:cs="Arial"/>
          <w:color w:val="FF0000"/>
          <w:sz w:val="20"/>
        </w:rPr>
        <w:tab/>
      </w:r>
      <w:r w:rsidRPr="00661FCD">
        <w:rPr>
          <w:rFonts w:cs="Arial"/>
          <w:color w:val="FF0000"/>
          <w:sz w:val="20"/>
        </w:rPr>
        <w:tab/>
      </w:r>
      <w:r w:rsidRPr="00661FCD">
        <w:rPr>
          <w:rFonts w:cs="Arial"/>
          <w:color w:val="FF0000"/>
          <w:sz w:val="20"/>
        </w:rPr>
        <w:tab/>
      </w:r>
      <w:r w:rsidRPr="00661FCD">
        <w:rPr>
          <w:rFonts w:cs="Arial"/>
          <w:color w:val="FF0000"/>
          <w:sz w:val="20"/>
        </w:rPr>
        <w:tab/>
        <w:t>25%</w:t>
      </w:r>
    </w:p>
    <w:p w14:paraId="7D6E9351" w14:textId="77777777" w:rsidR="0020498F" w:rsidRPr="00661FCD" w:rsidRDefault="0020498F" w:rsidP="0020498F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left="360"/>
        <w:contextualSpacing/>
        <w:jc w:val="both"/>
        <w:rPr>
          <w:rFonts w:cs="Arial"/>
          <w:color w:val="FF0000"/>
          <w:sz w:val="20"/>
        </w:rPr>
      </w:pPr>
      <w:r w:rsidRPr="00661FCD">
        <w:rPr>
          <w:rFonts w:cs="Arial"/>
          <w:color w:val="FF0000"/>
          <w:sz w:val="20"/>
        </w:rPr>
        <w:t xml:space="preserve">Functional Specification, Interface Technical Specification and Unit testing documentation </w:t>
      </w:r>
      <w:r w:rsidRPr="00661FCD">
        <w:rPr>
          <w:rFonts w:cs="Arial"/>
          <w:color w:val="FF0000"/>
          <w:sz w:val="20"/>
        </w:rPr>
        <w:tab/>
        <w:t>10%</w:t>
      </w:r>
    </w:p>
    <w:p w14:paraId="161698CB" w14:textId="77777777" w:rsidR="0020498F" w:rsidRPr="00661FCD" w:rsidRDefault="0020498F" w:rsidP="0020498F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left="360"/>
        <w:contextualSpacing/>
        <w:jc w:val="both"/>
        <w:rPr>
          <w:rFonts w:cs="Arial"/>
          <w:color w:val="FF0000"/>
          <w:sz w:val="20"/>
        </w:rPr>
      </w:pPr>
      <w:r w:rsidRPr="00661FCD">
        <w:rPr>
          <w:rFonts w:cs="Arial"/>
          <w:color w:val="FF0000"/>
          <w:sz w:val="20"/>
        </w:rPr>
        <w:t>Development, Offshore Team Co-ordination, Status Review and Unit Testing of interfaces</w:t>
      </w:r>
      <w:r w:rsidRPr="00661FCD">
        <w:rPr>
          <w:rFonts w:cs="Arial"/>
          <w:color w:val="FF0000"/>
          <w:sz w:val="20"/>
        </w:rPr>
        <w:tab/>
        <w:t>40%</w:t>
      </w:r>
    </w:p>
    <w:p w14:paraId="7BF05BB7" w14:textId="77777777" w:rsidR="0020498F" w:rsidRPr="00661FCD" w:rsidRDefault="0020498F" w:rsidP="0020498F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left="360"/>
        <w:contextualSpacing/>
        <w:jc w:val="both"/>
        <w:rPr>
          <w:rFonts w:cs="Arial"/>
          <w:color w:val="FF0000"/>
          <w:sz w:val="20"/>
        </w:rPr>
      </w:pPr>
      <w:r w:rsidRPr="00661FCD">
        <w:rPr>
          <w:rFonts w:cs="Arial"/>
          <w:color w:val="FF0000"/>
          <w:sz w:val="20"/>
        </w:rPr>
        <w:t xml:space="preserve">Functional Testing and Systems Integration Testing   </w:t>
      </w:r>
      <w:r w:rsidRPr="00661FCD">
        <w:rPr>
          <w:rFonts w:cs="Arial"/>
          <w:color w:val="FF0000"/>
          <w:sz w:val="20"/>
        </w:rPr>
        <w:tab/>
      </w:r>
      <w:r w:rsidRPr="00661FCD">
        <w:rPr>
          <w:rFonts w:cs="Arial"/>
          <w:color w:val="FF0000"/>
          <w:sz w:val="20"/>
        </w:rPr>
        <w:tab/>
      </w:r>
      <w:r w:rsidRPr="00661FCD">
        <w:rPr>
          <w:rFonts w:cs="Arial"/>
          <w:color w:val="FF0000"/>
          <w:sz w:val="20"/>
        </w:rPr>
        <w:tab/>
      </w:r>
      <w:r w:rsidRPr="00661FCD">
        <w:rPr>
          <w:rFonts w:cs="Arial"/>
          <w:color w:val="FF0000"/>
          <w:sz w:val="20"/>
        </w:rPr>
        <w:tab/>
      </w:r>
      <w:r w:rsidRPr="00661FCD">
        <w:rPr>
          <w:rFonts w:cs="Arial"/>
          <w:color w:val="FF0000"/>
          <w:sz w:val="20"/>
        </w:rPr>
        <w:tab/>
        <w:t>15%</w:t>
      </w:r>
    </w:p>
    <w:p w14:paraId="4EFB6F9E" w14:textId="77777777" w:rsidR="0020498F" w:rsidRPr="00661FCD" w:rsidRDefault="0020498F" w:rsidP="0020498F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left="360"/>
        <w:contextualSpacing/>
        <w:jc w:val="both"/>
        <w:rPr>
          <w:rFonts w:cs="Arial"/>
          <w:color w:val="FF0000"/>
          <w:sz w:val="20"/>
        </w:rPr>
      </w:pPr>
      <w:r w:rsidRPr="00661FCD">
        <w:rPr>
          <w:rFonts w:cs="Arial"/>
          <w:color w:val="FF0000"/>
          <w:sz w:val="20"/>
        </w:rPr>
        <w:t>Production Application Support &amp; Change Request Management</w:t>
      </w:r>
      <w:r w:rsidRPr="00661FCD">
        <w:rPr>
          <w:rFonts w:cs="Arial"/>
          <w:color w:val="FF0000"/>
          <w:sz w:val="20"/>
        </w:rPr>
        <w:tab/>
      </w:r>
      <w:r w:rsidRPr="00661FCD">
        <w:rPr>
          <w:rFonts w:cs="Arial"/>
          <w:color w:val="FF0000"/>
          <w:sz w:val="20"/>
        </w:rPr>
        <w:tab/>
      </w:r>
      <w:r w:rsidRPr="00661FCD">
        <w:rPr>
          <w:rFonts w:cs="Arial"/>
          <w:color w:val="FF0000"/>
          <w:sz w:val="20"/>
        </w:rPr>
        <w:tab/>
      </w:r>
      <w:r w:rsidRPr="00661FCD">
        <w:rPr>
          <w:rFonts w:cs="Arial"/>
          <w:color w:val="FF0000"/>
          <w:sz w:val="20"/>
        </w:rPr>
        <w:tab/>
        <w:t>10%</w:t>
      </w:r>
      <w:r w:rsidRPr="00661FCD">
        <w:rPr>
          <w:rFonts w:cs="Arial"/>
          <w:color w:val="FF0000"/>
          <w:sz w:val="20"/>
        </w:rPr>
        <w:tab/>
      </w:r>
    </w:p>
    <w:p w14:paraId="1EF5EF38" w14:textId="77777777" w:rsidR="0020498F" w:rsidRDefault="0020498F" w:rsidP="00334163">
      <w:pPr>
        <w:jc w:val="center"/>
        <w:rPr>
          <w:rFonts w:cs="Arial"/>
          <w:b/>
          <w:smallCaps/>
          <w:sz w:val="20"/>
          <w:u w:val="single"/>
        </w:rPr>
      </w:pPr>
    </w:p>
    <w:p w14:paraId="5BE7039F" w14:textId="77777777" w:rsidR="00334163" w:rsidRPr="00334163" w:rsidRDefault="00334163" w:rsidP="00334163">
      <w:pPr>
        <w:jc w:val="center"/>
        <w:rPr>
          <w:rFonts w:cs="Arial"/>
          <w:b/>
          <w:smallCaps/>
          <w:sz w:val="20"/>
          <w:u w:val="single"/>
        </w:rPr>
      </w:pPr>
      <w:commentRangeStart w:id="8"/>
      <w:r w:rsidRPr="00334163">
        <w:rPr>
          <w:rFonts w:cs="Arial"/>
          <w:b/>
          <w:smallCaps/>
          <w:sz w:val="20"/>
          <w:u w:val="single"/>
        </w:rPr>
        <w:t>Beneficiary’s Work Itinerary</w:t>
      </w:r>
    </w:p>
    <w:p w14:paraId="4882C127" w14:textId="77777777" w:rsidR="00334163" w:rsidRDefault="00334163" w:rsidP="00334163">
      <w:pPr>
        <w:jc w:val="center"/>
        <w:rPr>
          <w:rFonts w:cs="Arial"/>
          <w:sz w:val="20"/>
        </w:rPr>
      </w:pPr>
    </w:p>
    <w:p w14:paraId="5B38DF91" w14:textId="77777777" w:rsidR="00BA75A9" w:rsidRPr="00BA75A9" w:rsidRDefault="00BA75A9" w:rsidP="00334163">
      <w:pPr>
        <w:jc w:val="center"/>
        <w:rPr>
          <w:rFonts w:cs="Arial"/>
          <w:color w:val="FF0000"/>
          <w:sz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140"/>
        <w:gridCol w:w="5760"/>
      </w:tblGrid>
      <w:tr w:rsidR="00BA75A9" w:rsidRPr="00BA75A9" w14:paraId="0F8A1374" w14:textId="77777777" w:rsidTr="00661FCD">
        <w:trPr>
          <w:trHeight w:val="21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594D2" w14:textId="77777777" w:rsidR="00334163" w:rsidRPr="00BA75A9" w:rsidRDefault="00661FCD" w:rsidP="008B16AD">
            <w:pPr>
              <w:ind w:left="0"/>
              <w:rPr>
                <w:rFonts w:cs="Arial"/>
                <w:b/>
                <w:bCs/>
                <w:color w:val="FF0000"/>
                <w:sz w:val="20"/>
                <w:u w:val="single"/>
              </w:rPr>
            </w:pPr>
            <w:r w:rsidRPr="00BA75A9">
              <w:rPr>
                <w:rFonts w:cs="Arial"/>
                <w:color w:val="FF0000"/>
                <w:sz w:val="20"/>
              </w:rPr>
              <w:t>(Your H1B Petition Start date and end date)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AF949" w14:textId="77777777" w:rsidR="00334163" w:rsidRPr="00BA75A9" w:rsidRDefault="00334163" w:rsidP="008B16AD">
            <w:pPr>
              <w:ind w:left="0"/>
              <w:rPr>
                <w:rFonts w:cs="Arial"/>
                <w:b/>
                <w:bCs/>
                <w:color w:val="FF0000"/>
                <w:sz w:val="20"/>
                <w:u w:val="single"/>
              </w:rPr>
            </w:pPr>
            <w:r w:rsidRPr="00BA75A9">
              <w:rPr>
                <w:rFonts w:cs="Arial"/>
                <w:color w:val="FF0000"/>
                <w:sz w:val="20"/>
              </w:rPr>
              <w:t>Analyze,  Design, Build; Integrate Major/Minor Enhancements</w:t>
            </w:r>
          </w:p>
        </w:tc>
      </w:tr>
      <w:tr w:rsidR="00BA75A9" w:rsidRPr="00334163" w14:paraId="2184C194" w14:textId="77777777" w:rsidTr="00661FCD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909E1" w14:textId="77777777" w:rsidR="00BA75A9" w:rsidRPr="00BA75A9" w:rsidRDefault="00BA75A9" w:rsidP="000F561F">
            <w:pPr>
              <w:ind w:left="0"/>
              <w:rPr>
                <w:rFonts w:cs="Arial"/>
                <w:b/>
                <w:bCs/>
                <w:color w:val="FF0000"/>
                <w:sz w:val="20"/>
                <w:u w:val="single"/>
              </w:rPr>
            </w:pPr>
            <w:r w:rsidRPr="00BA75A9">
              <w:rPr>
                <w:rFonts w:cs="Arial"/>
                <w:color w:val="FF0000"/>
                <w:sz w:val="20"/>
              </w:rPr>
              <w:t>(Your H1B Petition Start date and end date)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CD42E" w14:textId="77777777" w:rsidR="00BA75A9" w:rsidRPr="00BA75A9" w:rsidRDefault="00BA75A9" w:rsidP="008B16AD">
            <w:pPr>
              <w:ind w:left="0"/>
              <w:rPr>
                <w:rFonts w:cs="Arial"/>
                <w:b/>
                <w:bCs/>
                <w:color w:val="FF0000"/>
                <w:sz w:val="20"/>
                <w:u w:val="single"/>
              </w:rPr>
            </w:pPr>
            <w:r w:rsidRPr="00BA75A9">
              <w:rPr>
                <w:rFonts w:cs="Arial"/>
                <w:color w:val="FF0000"/>
                <w:sz w:val="20"/>
              </w:rPr>
              <w:t>Development of Application</w:t>
            </w:r>
          </w:p>
        </w:tc>
      </w:tr>
      <w:tr w:rsidR="00BA75A9" w:rsidRPr="00334163" w14:paraId="011A1DB9" w14:textId="77777777" w:rsidTr="00661FCD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30E93" w14:textId="77777777" w:rsidR="00BA75A9" w:rsidRPr="00BA75A9" w:rsidRDefault="00BA75A9" w:rsidP="000F561F">
            <w:pPr>
              <w:ind w:left="0"/>
              <w:rPr>
                <w:rFonts w:cs="Arial"/>
                <w:b/>
                <w:bCs/>
                <w:color w:val="FF0000"/>
                <w:sz w:val="20"/>
                <w:u w:val="single"/>
              </w:rPr>
            </w:pPr>
            <w:r w:rsidRPr="00BA75A9">
              <w:rPr>
                <w:rFonts w:cs="Arial"/>
                <w:color w:val="FF0000"/>
                <w:sz w:val="20"/>
              </w:rPr>
              <w:t>(Your H1B Petition Start date and end date)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30600" w14:textId="77777777" w:rsidR="00BA75A9" w:rsidRPr="00BA75A9" w:rsidRDefault="00BA75A9" w:rsidP="008B16AD">
            <w:pPr>
              <w:ind w:left="0"/>
              <w:rPr>
                <w:rFonts w:cs="Arial"/>
                <w:b/>
                <w:bCs/>
                <w:color w:val="FF0000"/>
                <w:sz w:val="20"/>
                <w:u w:val="single"/>
              </w:rPr>
            </w:pPr>
            <w:r w:rsidRPr="00BA75A9">
              <w:rPr>
                <w:rFonts w:cs="Arial"/>
                <w:color w:val="FF0000"/>
                <w:sz w:val="20"/>
              </w:rPr>
              <w:t>Design and Testing Methodology</w:t>
            </w:r>
          </w:p>
        </w:tc>
      </w:tr>
      <w:tr w:rsidR="00BA75A9" w:rsidRPr="00334163" w14:paraId="6D564B5C" w14:textId="77777777" w:rsidTr="00661FCD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2EF16" w14:textId="77777777" w:rsidR="00BA75A9" w:rsidRPr="00BA75A9" w:rsidRDefault="00BA75A9" w:rsidP="000F561F">
            <w:pPr>
              <w:ind w:left="0"/>
              <w:rPr>
                <w:rFonts w:cs="Arial"/>
                <w:b/>
                <w:bCs/>
                <w:color w:val="FF0000"/>
                <w:sz w:val="20"/>
                <w:u w:val="single"/>
              </w:rPr>
            </w:pPr>
            <w:r w:rsidRPr="00BA75A9">
              <w:rPr>
                <w:rFonts w:cs="Arial"/>
                <w:color w:val="FF0000"/>
                <w:sz w:val="20"/>
              </w:rPr>
              <w:t>(Your H1B Petition Start date and end date)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B17A1" w14:textId="77777777" w:rsidR="00BA75A9" w:rsidRPr="00BA75A9" w:rsidRDefault="00BA75A9" w:rsidP="008B16AD">
            <w:pPr>
              <w:ind w:left="0"/>
              <w:rPr>
                <w:rFonts w:cs="Arial"/>
                <w:b/>
                <w:bCs/>
                <w:color w:val="FF0000"/>
                <w:sz w:val="20"/>
                <w:u w:val="single"/>
              </w:rPr>
            </w:pPr>
            <w:r w:rsidRPr="00BA75A9">
              <w:rPr>
                <w:rFonts w:cs="Arial"/>
                <w:color w:val="FF0000"/>
                <w:sz w:val="20"/>
              </w:rPr>
              <w:t>Implementation and Documentation Support</w:t>
            </w:r>
          </w:p>
        </w:tc>
      </w:tr>
    </w:tbl>
    <w:commentRangeEnd w:id="8"/>
    <w:p w14:paraId="2295FA64" w14:textId="77777777" w:rsidR="009357E2" w:rsidRDefault="00771068" w:rsidP="009357E2">
      <w:pPr>
        <w:tabs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cs="Arial"/>
          <w:sz w:val="20"/>
        </w:rPr>
      </w:pPr>
      <w:r>
        <w:rPr>
          <w:rStyle w:val="CommentReference"/>
        </w:rPr>
        <w:commentReference w:id="8"/>
      </w:r>
      <w:r w:rsidR="009357E2">
        <w:rPr>
          <w:rFonts w:cs="Arial"/>
          <w:sz w:val="20"/>
        </w:rPr>
        <w:t xml:space="preserve">      </w:t>
      </w:r>
    </w:p>
    <w:p w14:paraId="6EB38C71" w14:textId="77777777" w:rsidR="009357E2" w:rsidRDefault="009357E2" w:rsidP="009357E2">
      <w:pPr>
        <w:jc w:val="center"/>
        <w:rPr>
          <w:rFonts w:cs="Arial"/>
          <w:b/>
          <w:bCs/>
          <w:smallCaps/>
          <w:sz w:val="20"/>
          <w:u w:val="single"/>
        </w:rPr>
      </w:pPr>
      <w:r>
        <w:rPr>
          <w:rFonts w:cs="Arial"/>
          <w:b/>
          <w:bCs/>
          <w:smallCaps/>
          <w:sz w:val="20"/>
          <w:u w:val="single"/>
        </w:rPr>
        <w:t>Name and Address of Actual Employer</w:t>
      </w:r>
      <w:r w:rsidR="002F36FC">
        <w:rPr>
          <w:rFonts w:cs="Arial"/>
          <w:b/>
          <w:bCs/>
          <w:smallCaps/>
          <w:sz w:val="20"/>
          <w:u w:val="single"/>
        </w:rPr>
        <w:t xml:space="preserve"> &amp; </w:t>
      </w:r>
      <w:r w:rsidR="002F36FC">
        <w:rPr>
          <w:rFonts w:cs="Arial"/>
          <w:b/>
          <w:smallCaps/>
          <w:sz w:val="20"/>
          <w:u w:val="single"/>
        </w:rPr>
        <w:t>Beneficiary’s Work Location</w:t>
      </w:r>
    </w:p>
    <w:p w14:paraId="791FBB24" w14:textId="77777777" w:rsidR="009357E2" w:rsidRDefault="009357E2" w:rsidP="009357E2">
      <w:pPr>
        <w:jc w:val="center"/>
        <w:rPr>
          <w:rFonts w:cs="Arial"/>
          <w:b/>
          <w:bCs/>
          <w:smallCaps/>
          <w:sz w:val="20"/>
          <w:u w:val="single"/>
        </w:rPr>
      </w:pPr>
    </w:p>
    <w:p w14:paraId="515B4A17" w14:textId="77777777" w:rsidR="009357E2" w:rsidRPr="00BD37A4" w:rsidRDefault="00321408" w:rsidP="009357E2">
      <w:pPr>
        <w:jc w:val="center"/>
        <w:rPr>
          <w:rFonts w:cs="Arial"/>
          <w:color w:val="FF0000"/>
          <w:sz w:val="20"/>
        </w:rPr>
      </w:pPr>
      <w:r w:rsidRPr="00BD37A4">
        <w:rPr>
          <w:rFonts w:cs="Arial"/>
          <w:color w:val="FF0000"/>
          <w:sz w:val="20"/>
        </w:rPr>
        <w:t>(Provide Wipro Limited, New Jersey Office Address)</w:t>
      </w:r>
    </w:p>
    <w:p w14:paraId="3636317E" w14:textId="77777777" w:rsidR="009357E2" w:rsidRDefault="009357E2" w:rsidP="009357E2">
      <w:pPr>
        <w:pStyle w:val="Heading2"/>
        <w:jc w:val="left"/>
        <w:rPr>
          <w:rFonts w:ascii="Arial" w:hAnsi="Arial" w:cs="Arial"/>
          <w:smallCaps/>
          <w:sz w:val="20"/>
          <w:szCs w:val="20"/>
        </w:rPr>
      </w:pPr>
    </w:p>
    <w:p w14:paraId="58158025" w14:textId="77777777" w:rsidR="0029265B" w:rsidRDefault="0029265B" w:rsidP="0029265B">
      <w:pPr>
        <w:jc w:val="center"/>
        <w:rPr>
          <w:rFonts w:cs="Arial"/>
          <w:b/>
          <w:smallCaps/>
          <w:sz w:val="20"/>
          <w:u w:val="single"/>
        </w:rPr>
      </w:pPr>
      <w:r>
        <w:rPr>
          <w:rFonts w:cs="Arial"/>
          <w:b/>
          <w:smallCaps/>
          <w:sz w:val="20"/>
          <w:u w:val="single"/>
        </w:rPr>
        <w:t>Beneficiary’s Work Location</w:t>
      </w:r>
    </w:p>
    <w:p w14:paraId="4BE1EF52" w14:textId="77777777" w:rsidR="0029265B" w:rsidRPr="0029265B" w:rsidRDefault="0029265B" w:rsidP="0029265B">
      <w:pPr>
        <w:jc w:val="center"/>
      </w:pPr>
    </w:p>
    <w:p w14:paraId="35A6FB80" w14:textId="77777777" w:rsidR="0029265B" w:rsidRPr="00BD37A4" w:rsidRDefault="00321408" w:rsidP="0029265B">
      <w:pPr>
        <w:jc w:val="center"/>
        <w:rPr>
          <w:rFonts w:cs="Arial"/>
          <w:color w:val="FF0000"/>
          <w:sz w:val="20"/>
        </w:rPr>
      </w:pPr>
      <w:r w:rsidRPr="00BD37A4">
        <w:rPr>
          <w:rFonts w:cs="Arial"/>
          <w:color w:val="FF0000"/>
          <w:sz w:val="20"/>
        </w:rPr>
        <w:t>(Provide your client &amp; client location details)</w:t>
      </w:r>
    </w:p>
    <w:p w14:paraId="620B27C1" w14:textId="77777777" w:rsidR="0029265B" w:rsidRPr="0029265B" w:rsidRDefault="0029265B" w:rsidP="0029265B"/>
    <w:p w14:paraId="6100F12D" w14:textId="77777777" w:rsidR="009357E2" w:rsidRDefault="009357E2" w:rsidP="009357E2">
      <w:pPr>
        <w:ind w:left="0"/>
        <w:rPr>
          <w:rFonts w:cs="Arial"/>
          <w:sz w:val="20"/>
        </w:rPr>
      </w:pPr>
      <w:r>
        <w:rPr>
          <w:rFonts w:cs="Arial"/>
          <w:sz w:val="20"/>
        </w:rPr>
        <w:t>Thank you very much for your consideration of the matter. If you have any questions, please do not hesitate to contact me.</w:t>
      </w:r>
    </w:p>
    <w:p w14:paraId="7C3131EC" w14:textId="77777777" w:rsidR="009357E2" w:rsidRDefault="009357E2" w:rsidP="009357E2">
      <w:pPr>
        <w:rPr>
          <w:rFonts w:cs="Arial"/>
          <w:sz w:val="20"/>
        </w:rPr>
      </w:pPr>
    </w:p>
    <w:p w14:paraId="06551E21" w14:textId="77777777" w:rsidR="009357E2" w:rsidRDefault="009357E2" w:rsidP="009357E2">
      <w:pPr>
        <w:ind w:left="0"/>
        <w:rPr>
          <w:rFonts w:cs="Arial"/>
          <w:sz w:val="20"/>
        </w:rPr>
      </w:pPr>
      <w:r>
        <w:rPr>
          <w:rFonts w:cs="Arial"/>
          <w:sz w:val="20"/>
        </w:rPr>
        <w:t>Sincerely,</w:t>
      </w:r>
    </w:p>
    <w:p w14:paraId="0A7180FA" w14:textId="77777777" w:rsidR="009357E2" w:rsidRDefault="009357E2" w:rsidP="009357E2">
      <w:pPr>
        <w:rPr>
          <w:rFonts w:cs="Arial"/>
          <w:sz w:val="20"/>
        </w:rPr>
      </w:pPr>
    </w:p>
    <w:p w14:paraId="3F6DB802" w14:textId="77777777" w:rsidR="009357E2" w:rsidRDefault="009357E2" w:rsidP="009357E2">
      <w:pPr>
        <w:rPr>
          <w:rFonts w:cs="Arial"/>
          <w:sz w:val="20"/>
        </w:rPr>
      </w:pPr>
    </w:p>
    <w:p w14:paraId="6F38FF9D" w14:textId="77777777" w:rsidR="00BE4369" w:rsidRDefault="00BE4369" w:rsidP="009357E2">
      <w:pPr>
        <w:rPr>
          <w:rFonts w:cs="Arial"/>
          <w:sz w:val="20"/>
        </w:rPr>
      </w:pPr>
    </w:p>
    <w:p w14:paraId="78B31089" w14:textId="77777777" w:rsidR="00BE4369" w:rsidRDefault="00BE4369" w:rsidP="009357E2">
      <w:pPr>
        <w:rPr>
          <w:rFonts w:cs="Arial"/>
          <w:sz w:val="20"/>
        </w:rPr>
      </w:pPr>
    </w:p>
    <w:p w14:paraId="088E4432" w14:textId="77777777" w:rsidR="0008685A" w:rsidRPr="00E60B52" w:rsidRDefault="007376C7" w:rsidP="00BE4369">
      <w:pPr>
        <w:ind w:left="0"/>
        <w:rPr>
          <w:color w:val="FF0000"/>
        </w:rPr>
      </w:pPr>
      <w:r w:rsidRPr="00E60B52">
        <w:rPr>
          <w:rFonts w:cs="Arial"/>
          <w:color w:val="FF0000"/>
          <w:sz w:val="20"/>
        </w:rPr>
        <w:t>(</w:t>
      </w:r>
      <w:r w:rsidR="00BC1B7C" w:rsidRPr="00E60B52">
        <w:rPr>
          <w:rFonts w:cs="Arial"/>
          <w:color w:val="FF0000"/>
          <w:sz w:val="20"/>
        </w:rPr>
        <w:t>Get it s</w:t>
      </w:r>
      <w:r w:rsidRPr="00E60B52">
        <w:rPr>
          <w:rFonts w:cs="Arial"/>
          <w:color w:val="FF0000"/>
          <w:sz w:val="20"/>
        </w:rPr>
        <w:t>igned by Delivery Head/Project Manager)</w:t>
      </w:r>
    </w:p>
    <w:sectPr w:rsidR="0008685A" w:rsidRPr="00E60B52" w:rsidSect="00AA7003">
      <w:head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  <w:sectPrChange w:id="13" w:author="Anusree Ashok Kumar (Application Management Group)" w:date="2017-08-08T14:51:00Z">
        <w:sectPr w:rsidR="0008685A" w:rsidRPr="00E60B52" w:rsidSect="00AA7003">
          <w:pgMar w:top="1440" w:right="1440" w:bottom="1440" w:left="1440" w:header="720" w:footer="720" w:gutter="0"/>
          <w:titlePg w:val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Vanishree B S (Global Immigration Management Services)" w:date="2016-05-11T11:48:00Z" w:initials="VBS(IMS">
    <w:p w14:paraId="2A7F3FE3" w14:textId="3BD5B4AE" w:rsidR="00BC16FD" w:rsidRDefault="00BC16FD">
      <w:pPr>
        <w:pStyle w:val="CommentText"/>
      </w:pPr>
      <w:r>
        <w:rPr>
          <w:rStyle w:val="CommentReference"/>
        </w:rPr>
        <w:annotationRef/>
      </w:r>
      <w:r>
        <w:t>Should be in Wipro letter head</w:t>
      </w:r>
    </w:p>
  </w:comment>
  <w:comment w:id="8" w:author="Vanishree B S (Global Immigration Management Services)" w:date="2016-05-11T11:47:00Z" w:initials="VBS(IMS">
    <w:p w14:paraId="76A0EDB5" w14:textId="77777777" w:rsidR="00771068" w:rsidRDefault="00771068">
      <w:pPr>
        <w:pStyle w:val="CommentText"/>
      </w:pPr>
      <w:r>
        <w:rPr>
          <w:rStyle w:val="CommentReference"/>
        </w:rPr>
        <w:annotationRef/>
      </w:r>
      <w:r>
        <w:t>Intended date of employment as mentioned in email should be mentioned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A7F3FE3" w15:done="0"/>
  <w15:commentEx w15:paraId="76A0EDB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3462D2" w14:textId="77777777" w:rsidR="006A488D" w:rsidRDefault="006A488D" w:rsidP="00CF53B4">
      <w:r>
        <w:separator/>
      </w:r>
    </w:p>
  </w:endnote>
  <w:endnote w:type="continuationSeparator" w:id="0">
    <w:p w14:paraId="79859130" w14:textId="77777777" w:rsidR="006A488D" w:rsidRDefault="006A488D" w:rsidP="00CF5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8024C" w14:textId="096CE039" w:rsidR="00AA7003" w:rsidRDefault="00AA7003">
    <w:pPr>
      <w:pStyle w:val="Footer"/>
    </w:pPr>
    <w:ins w:id="12" w:author="Anusree Ashok Kumar (Application Management Group)" w:date="2017-08-08T14:52:00Z">
      <w:r>
        <w:rPr>
          <w:noProof/>
        </w:rPr>
        <w:drawing>
          <wp:anchor distT="0" distB="0" distL="114300" distR="114300" simplePos="0" relativeHeight="251659264" behindDoc="1" locked="0" layoutInCell="1" allowOverlap="1" wp14:anchorId="30E2B08B" wp14:editId="06BCEE64">
            <wp:simplePos x="0" y="0"/>
            <wp:positionH relativeFrom="page">
              <wp:posOffset>28575</wp:posOffset>
            </wp:positionH>
            <wp:positionV relativeFrom="paragraph">
              <wp:posOffset>-496570</wp:posOffset>
            </wp:positionV>
            <wp:extent cx="7734300" cy="11080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rjapur.png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ins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3A608A" w14:textId="77777777" w:rsidR="006A488D" w:rsidRDefault="006A488D" w:rsidP="00CF53B4">
      <w:r>
        <w:separator/>
      </w:r>
    </w:p>
  </w:footnote>
  <w:footnote w:type="continuationSeparator" w:id="0">
    <w:p w14:paraId="3C713A14" w14:textId="77777777" w:rsidR="006A488D" w:rsidRDefault="006A488D" w:rsidP="00CF53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F6ECC3" w14:textId="1C046D52" w:rsidR="00AA7003" w:rsidRDefault="00AA7003">
    <w:pPr>
      <w:pStyle w:val="Header"/>
      <w:rPr>
        <w:ins w:id="9" w:author="Anusree Ashok Kumar (Application Management Group)" w:date="2017-08-08T14:51:00Z"/>
      </w:rPr>
    </w:pPr>
    <w:ins w:id="10" w:author="Anusree Ashok Kumar (Application Management Group)" w:date="2017-08-08T14:52:00Z">
      <w:r>
        <w:rPr>
          <w:noProof/>
        </w:rPr>
        <w:drawing>
          <wp:anchor distT="0" distB="0" distL="114300" distR="114300" simplePos="0" relativeHeight="251663360" behindDoc="0" locked="0" layoutInCell="1" allowOverlap="1" wp14:anchorId="70E2B3DC" wp14:editId="0218B305">
            <wp:simplePos x="0" y="0"/>
            <wp:positionH relativeFrom="column">
              <wp:posOffset>5153025</wp:posOffset>
            </wp:positionH>
            <wp:positionV relativeFrom="paragraph">
              <wp:posOffset>-104775</wp:posOffset>
            </wp:positionV>
            <wp:extent cx="1257300" cy="1054735"/>
            <wp:effectExtent l="0" t="0" r="0" b="0"/>
            <wp:wrapTopAndBottom/>
            <wp:docPr id="1" name="Picture 1" descr="C:\Users\so312068\AppData\Local\Microsoft\Windows\INetCache\Content.Word\125x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so312068\AppData\Local\Microsoft\Windows\INetCache\Content.Word\125x106.png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ins>
  </w:p>
  <w:p w14:paraId="75402ADB" w14:textId="77777777" w:rsidR="00CF53B4" w:rsidRDefault="00CF53B4" w:rsidP="00CF53B4">
    <w:pPr>
      <w:pStyle w:val="Header"/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68E754" w14:textId="07A8F5E9" w:rsidR="00AA7003" w:rsidRDefault="00AA7003">
    <w:pPr>
      <w:pStyle w:val="Header"/>
    </w:pPr>
    <w:ins w:id="11" w:author="Anusree Ashok Kumar (Application Management Group)" w:date="2017-08-08T14:52:00Z">
      <w:r>
        <w:rPr>
          <w:noProof/>
        </w:rPr>
        <w:drawing>
          <wp:anchor distT="0" distB="0" distL="114300" distR="114300" simplePos="0" relativeHeight="251661312" behindDoc="0" locked="0" layoutInCell="1" allowOverlap="1" wp14:anchorId="77EEAE54" wp14:editId="3116A421">
            <wp:simplePos x="0" y="0"/>
            <wp:positionH relativeFrom="column">
              <wp:posOffset>5219700</wp:posOffset>
            </wp:positionH>
            <wp:positionV relativeFrom="paragraph">
              <wp:posOffset>-104775</wp:posOffset>
            </wp:positionV>
            <wp:extent cx="1257300" cy="1054735"/>
            <wp:effectExtent l="0" t="0" r="0" b="0"/>
            <wp:wrapTopAndBottom/>
            <wp:docPr id="2" name="Picture 2" descr="C:\Users\so312068\AppData\Local\Microsoft\Windows\INetCache\Content.Word\125x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so312068\AppData\Local\Microsoft\Windows\INetCache\Content.Word\125x106.png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F77BB"/>
    <w:multiLevelType w:val="hybridMultilevel"/>
    <w:tmpl w:val="0BCE3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C4997"/>
    <w:multiLevelType w:val="hybridMultilevel"/>
    <w:tmpl w:val="B79C7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11EBB"/>
    <w:multiLevelType w:val="hybridMultilevel"/>
    <w:tmpl w:val="4ABEF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2435F"/>
    <w:multiLevelType w:val="hybridMultilevel"/>
    <w:tmpl w:val="AECEC8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BE1AB1"/>
    <w:multiLevelType w:val="multilevel"/>
    <w:tmpl w:val="49EE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8325BB"/>
    <w:multiLevelType w:val="hybridMultilevel"/>
    <w:tmpl w:val="529A59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76B97706"/>
    <w:multiLevelType w:val="hybridMultilevel"/>
    <w:tmpl w:val="F190D1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D33440"/>
    <w:multiLevelType w:val="hybridMultilevel"/>
    <w:tmpl w:val="81D093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5"/>
  </w:num>
  <w:num w:numId="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usree Ashok Kumar (Application Management Group)">
    <w15:presenceInfo w15:providerId="AD" w15:userId="S-1-5-21-57989841-616249376-1801674531-1765467"/>
  </w15:person>
  <w15:person w15:author="Vanishree B S (Global Immigration Management Services)">
    <w15:presenceInfo w15:providerId="AD" w15:userId="S-1-5-21-57989841-616249376-1801674531-15859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7E2"/>
    <w:rsid w:val="0006052B"/>
    <w:rsid w:val="00081DF0"/>
    <w:rsid w:val="0008685A"/>
    <w:rsid w:val="00130C48"/>
    <w:rsid w:val="001A0607"/>
    <w:rsid w:val="001A5C08"/>
    <w:rsid w:val="001E31DE"/>
    <w:rsid w:val="001F14A7"/>
    <w:rsid w:val="0020498F"/>
    <w:rsid w:val="002052D7"/>
    <w:rsid w:val="002127FF"/>
    <w:rsid w:val="0024613D"/>
    <w:rsid w:val="0029265B"/>
    <w:rsid w:val="002C35B9"/>
    <w:rsid w:val="002D35C8"/>
    <w:rsid w:val="002F36FC"/>
    <w:rsid w:val="00321408"/>
    <w:rsid w:val="00334163"/>
    <w:rsid w:val="00335BE9"/>
    <w:rsid w:val="00382C28"/>
    <w:rsid w:val="003C1AD6"/>
    <w:rsid w:val="0041546C"/>
    <w:rsid w:val="00426BAF"/>
    <w:rsid w:val="00446FE2"/>
    <w:rsid w:val="0055056F"/>
    <w:rsid w:val="00563348"/>
    <w:rsid w:val="005B77A1"/>
    <w:rsid w:val="00602BAB"/>
    <w:rsid w:val="00637319"/>
    <w:rsid w:val="00661FCD"/>
    <w:rsid w:val="006A488D"/>
    <w:rsid w:val="007376C7"/>
    <w:rsid w:val="0074372C"/>
    <w:rsid w:val="00771068"/>
    <w:rsid w:val="00805355"/>
    <w:rsid w:val="0084661C"/>
    <w:rsid w:val="00853155"/>
    <w:rsid w:val="00872B6B"/>
    <w:rsid w:val="009357E2"/>
    <w:rsid w:val="009826E7"/>
    <w:rsid w:val="00983204"/>
    <w:rsid w:val="009C1D02"/>
    <w:rsid w:val="00A408AC"/>
    <w:rsid w:val="00AA7003"/>
    <w:rsid w:val="00AF2482"/>
    <w:rsid w:val="00B161B7"/>
    <w:rsid w:val="00B2678D"/>
    <w:rsid w:val="00B560F2"/>
    <w:rsid w:val="00B81E4D"/>
    <w:rsid w:val="00BA75A9"/>
    <w:rsid w:val="00BC16FD"/>
    <w:rsid w:val="00BC1B7C"/>
    <w:rsid w:val="00BD1DB5"/>
    <w:rsid w:val="00BD37A4"/>
    <w:rsid w:val="00BE25BD"/>
    <w:rsid w:val="00BE4369"/>
    <w:rsid w:val="00BF4243"/>
    <w:rsid w:val="00C13249"/>
    <w:rsid w:val="00C15CC4"/>
    <w:rsid w:val="00C4367A"/>
    <w:rsid w:val="00C61EDC"/>
    <w:rsid w:val="00CB1281"/>
    <w:rsid w:val="00CF53B4"/>
    <w:rsid w:val="00DB025F"/>
    <w:rsid w:val="00DD6610"/>
    <w:rsid w:val="00DE531F"/>
    <w:rsid w:val="00E60B52"/>
    <w:rsid w:val="00E82069"/>
    <w:rsid w:val="00E84DF9"/>
    <w:rsid w:val="00EE6FA4"/>
    <w:rsid w:val="00F2562B"/>
    <w:rsid w:val="00F339CF"/>
    <w:rsid w:val="00F4018E"/>
    <w:rsid w:val="00FA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58255"/>
  <w15:docId w15:val="{5297C2C1-1B57-4E0E-9788-77AD4F87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357E2"/>
    <w:pPr>
      <w:spacing w:after="0" w:line="240" w:lineRule="auto"/>
      <w:ind w:left="720"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9357E2"/>
    <w:pPr>
      <w:keepNext/>
      <w:ind w:left="0"/>
      <w:jc w:val="both"/>
      <w:outlineLvl w:val="0"/>
    </w:pPr>
    <w:rPr>
      <w:rFonts w:ascii="Times New Roman" w:hAnsi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357E2"/>
    <w:pPr>
      <w:keepNext/>
      <w:ind w:left="0"/>
      <w:jc w:val="center"/>
      <w:outlineLvl w:val="1"/>
    </w:pPr>
    <w:rPr>
      <w:rFonts w:ascii="Times New Roman" w:hAnsi="Times New Roman"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57E2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9357E2"/>
    <w:rPr>
      <w:rFonts w:ascii="Times New Roman" w:eastAsia="Times New Roman" w:hAnsi="Times New Roman" w:cs="Times New Roman"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9357E2"/>
  </w:style>
  <w:style w:type="character" w:styleId="Strong">
    <w:name w:val="Strong"/>
    <w:basedOn w:val="DefaultParagraphFont"/>
    <w:qFormat/>
    <w:rsid w:val="009357E2"/>
    <w:rPr>
      <w:b/>
      <w:bCs/>
    </w:rPr>
  </w:style>
  <w:style w:type="paragraph" w:styleId="BodyText">
    <w:name w:val="Body Text"/>
    <w:basedOn w:val="Normal"/>
    <w:link w:val="BodyTextChar"/>
    <w:rsid w:val="009357E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357E2"/>
    <w:rPr>
      <w:rFonts w:ascii="Arial" w:eastAsia="Times New Roman" w:hAnsi="Arial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CF53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3B4"/>
    <w:rPr>
      <w:rFonts w:ascii="Arial" w:eastAsia="Times New Roman" w:hAnsi="Arial" w:cs="Times New Roman"/>
      <w:szCs w:val="20"/>
    </w:rPr>
  </w:style>
  <w:style w:type="paragraph" w:styleId="Footer">
    <w:name w:val="footer"/>
    <w:aliases w:val="*Footer,alphnumlist,f"/>
    <w:basedOn w:val="Normal"/>
    <w:link w:val="FooterChar"/>
    <w:uiPriority w:val="99"/>
    <w:unhideWhenUsed/>
    <w:rsid w:val="00CF53B4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*Footer Char,alphnumlist Char,f Char"/>
    <w:basedOn w:val="DefaultParagraphFont"/>
    <w:link w:val="Footer"/>
    <w:uiPriority w:val="99"/>
    <w:rsid w:val="00CF53B4"/>
    <w:rPr>
      <w:rFonts w:ascii="Arial" w:eastAsia="Times New Roman" w:hAnsi="Arial" w:cs="Times New Roman"/>
      <w:szCs w:val="20"/>
    </w:rPr>
  </w:style>
  <w:style w:type="paragraph" w:styleId="BlockText">
    <w:name w:val="Block Text"/>
    <w:basedOn w:val="Normal"/>
    <w:rsid w:val="002052D7"/>
    <w:pPr>
      <w:spacing w:after="120"/>
      <w:ind w:left="1440" w:right="1440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20498F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710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1068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1068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10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1068"/>
    <w:rPr>
      <w:rFonts w:ascii="Arial" w:eastAsia="Times New Roman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06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06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BC250-F413-43D2-811E-9F6709C8A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LTD</Company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pa77638</dc:creator>
  <cp:lastModifiedBy>Anusree Ashok Kumar (Application Management Group)</cp:lastModifiedBy>
  <cp:revision>7</cp:revision>
  <dcterms:created xsi:type="dcterms:W3CDTF">2014-07-11T13:44:00Z</dcterms:created>
  <dcterms:modified xsi:type="dcterms:W3CDTF">2017-08-08T09:22:00Z</dcterms:modified>
</cp:coreProperties>
</file>